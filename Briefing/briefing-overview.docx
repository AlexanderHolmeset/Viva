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0639BA" w:rsidR="002C7DCE" w:rsidP="000639BA" w:rsidRDefault="000240D4" w14:paraId="15023B9C" w14:textId="47621C8A">
      <w:pPr>
        <w:pStyle w:val="Heading1"/>
      </w:pPr>
      <w:r w:rsidRPr="000639BA">
        <w:t xml:space="preserve">Briefing </w:t>
      </w:r>
      <w:r w:rsidRPr="000639BA" w:rsidR="000639BA">
        <w:t>e</w:t>
      </w:r>
      <w:r w:rsidRPr="000639BA">
        <w:t xml:space="preserve">mail </w:t>
      </w:r>
      <w:r w:rsidRPr="000639BA" w:rsidR="000639BA">
        <w:t>o</w:t>
      </w:r>
      <w:r w:rsidRPr="000639BA">
        <w:t>verview</w:t>
      </w:r>
    </w:p>
    <w:p w:rsidRPr="000639BA" w:rsidR="002C7DCE" w:rsidP="000639BA" w:rsidRDefault="001B0871" w14:paraId="0B9338EF" w14:textId="226D3359">
      <w:r w:rsidR="001B0871">
        <w:rPr/>
        <w:t xml:space="preserve">Microsoft is introducing a new </w:t>
      </w:r>
      <w:r w:rsidR="00965AE5">
        <w:rPr/>
        <w:t>productivity-focused</w:t>
      </w:r>
      <w:r w:rsidR="16DDEC9A">
        <w:rPr/>
        <w:t>,</w:t>
      </w:r>
      <w:r w:rsidR="00965AE5">
        <w:rPr/>
        <w:t xml:space="preserve"> daily email </w:t>
      </w:r>
      <w:r w:rsidR="00613266">
        <w:rPr/>
        <w:t xml:space="preserve">from Cortana </w:t>
      </w:r>
      <w:r w:rsidR="728E6F0A">
        <w:rPr/>
        <w:t>that</w:t>
      </w:r>
      <w:r w:rsidR="00965AE5">
        <w:rPr/>
        <w:t xml:space="preserve"> help</w:t>
      </w:r>
      <w:r w:rsidR="636445BC">
        <w:rPr/>
        <w:t>s</w:t>
      </w:r>
      <w:r w:rsidR="00965AE5">
        <w:rPr/>
        <w:t xml:space="preserve"> you </w:t>
      </w:r>
      <w:r w:rsidR="6D3A2B14">
        <w:rPr/>
        <w:t xml:space="preserve">better prepare for your day </w:t>
      </w:r>
      <w:r w:rsidR="00F06089">
        <w:rPr/>
        <w:t>ahead</w:t>
      </w:r>
      <w:r w:rsidR="00965AE5">
        <w:rPr/>
        <w:t>.</w:t>
      </w:r>
      <w:r w:rsidR="0042251A">
        <w:rPr/>
        <w:t xml:space="preserve"> </w:t>
      </w:r>
    </w:p>
    <w:p w:rsidRPr="000639BA" w:rsidR="002C7DCE" w:rsidP="000639BA" w:rsidRDefault="002C7DCE" w14:paraId="410FB3D3" w14:textId="537D5D40">
      <w:pPr>
        <w:spacing w:before="240" w:after="360"/>
        <w:rPr>
          <w:color w:val="000000"/>
        </w:rPr>
      </w:pPr>
      <w:r w:rsidR="002C7DCE">
        <w:drawing>
          <wp:inline wp14:editId="00988AAE" wp14:anchorId="4B0308E6">
            <wp:extent cx="4605371" cy="2094559"/>
            <wp:effectExtent l="0" t="0" r="5080" b="1270"/>
            <wp:docPr id="1961917557" name="Picture 3" descr="A screenshot of a computer&#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917a84cf6bf3440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05371" cy="2094559"/>
                    </a:xfrm>
                    <a:prstGeom prst="rect">
                      <a:avLst/>
                    </a:prstGeom>
                  </pic:spPr>
                </pic:pic>
              </a:graphicData>
            </a:graphic>
          </wp:inline>
        </w:drawing>
      </w:r>
    </w:p>
    <w:p w:rsidRPr="000639BA" w:rsidR="002C7DCE" w:rsidP="000639BA" w:rsidRDefault="00B21F40" w14:paraId="29DD386F" w14:textId="382D0E14">
      <w:pPr>
        <w:pStyle w:val="Heading2"/>
      </w:pPr>
      <w:r w:rsidR="00B21F40">
        <w:rPr/>
        <w:t xml:space="preserve">What the Briefing email can </w:t>
      </w:r>
      <w:r w:rsidR="00E42832">
        <w:rPr/>
        <w:t>help you do</w:t>
      </w:r>
    </w:p>
    <w:p w:rsidRPr="000639BA" w:rsidR="00425C0A" w:rsidP="7E057637" w:rsidRDefault="004E4B3F" w14:paraId="7DE2D6DB" w14:textId="60AA1B89">
      <w:pPr>
        <w:pStyle w:val="Normal"/>
        <w:bidi w:val="0"/>
        <w:spacing w:before="120" w:beforeAutospacing="off" w:after="120" w:afterAutospacing="off" w:line="259" w:lineRule="auto"/>
        <w:ind w:left="0" w:right="0"/>
        <w:jc w:val="left"/>
      </w:pPr>
      <w:r w:rsidR="004E4B3F">
        <w:rPr/>
        <w:t>T</w:t>
      </w:r>
      <w:r w:rsidR="004E4B3F">
        <w:rPr/>
        <w:t xml:space="preserve">o help you </w:t>
      </w:r>
      <w:r w:rsidR="00E42832">
        <w:rPr/>
        <w:t>be more in</w:t>
      </w:r>
      <w:r w:rsidR="004E4B3F">
        <w:rPr/>
        <w:t xml:space="preserve"> control of your calendar and tasks</w:t>
      </w:r>
      <w:r w:rsidR="004E4B3F">
        <w:rPr/>
        <w:t>, t</w:t>
      </w:r>
      <w:r w:rsidR="00BC4E9B">
        <w:rPr/>
        <w:t xml:space="preserve">he Briefing email summarizes </w:t>
      </w:r>
      <w:r w:rsidR="004E4B3F">
        <w:rPr/>
        <w:t>what’s</w:t>
      </w:r>
      <w:r w:rsidR="00415372">
        <w:rPr/>
        <w:t xml:space="preserve"> most</w:t>
      </w:r>
      <w:r w:rsidR="004E4B3F">
        <w:rPr/>
        <w:t xml:space="preserve"> important</w:t>
      </w:r>
      <w:r w:rsidR="00425B66">
        <w:rPr/>
        <w:t xml:space="preserve"> </w:t>
      </w:r>
      <w:r w:rsidR="00425B66">
        <w:rPr/>
        <w:t xml:space="preserve">for </w:t>
      </w:r>
      <w:r w:rsidR="004E4B3F">
        <w:rPr/>
        <w:t>the</w:t>
      </w:r>
      <w:r w:rsidR="004E4B3F">
        <w:rPr/>
        <w:t xml:space="preserve"> </w:t>
      </w:r>
      <w:r w:rsidR="00425B66">
        <w:rPr/>
        <w:t>day ahead</w:t>
      </w:r>
      <w:r w:rsidR="00425B66">
        <w:rPr/>
        <w:t xml:space="preserve">. </w:t>
      </w:r>
      <w:r w:rsidR="00E42832">
        <w:rPr/>
        <w:t>Cortana sends</w:t>
      </w:r>
      <w:r w:rsidR="002C7DCE">
        <w:rPr/>
        <w:t xml:space="preserve"> the</w:t>
      </w:r>
      <w:r w:rsidR="00E42832">
        <w:rPr/>
        <w:t xml:space="preserve"> </w:t>
      </w:r>
      <w:r w:rsidR="002C7DCE">
        <w:rPr/>
        <w:t>Briefing</w:t>
      </w:r>
      <w:r w:rsidR="00E42832">
        <w:rPr/>
        <w:t xml:space="preserve"> </w:t>
      </w:r>
      <w:r w:rsidR="002C7DCE">
        <w:rPr/>
        <w:t xml:space="preserve">email </w:t>
      </w:r>
      <w:r w:rsidR="00E42832">
        <w:rPr/>
        <w:t>to you</w:t>
      </w:r>
      <w:r w:rsidR="002C7DCE">
        <w:rPr/>
        <w:t xml:space="preserve"> </w:t>
      </w:r>
      <w:r w:rsidR="00B21F40">
        <w:rPr/>
        <w:t xml:space="preserve">near the start of </w:t>
      </w:r>
      <w:r w:rsidR="0576865E">
        <w:rPr/>
        <w:t xml:space="preserve">your </w:t>
      </w:r>
      <w:r w:rsidR="00DC24E3">
        <w:rPr/>
        <w:t>wor</w:t>
      </w:r>
      <w:r w:rsidR="00B975CF">
        <w:rPr/>
        <w:t>k</w:t>
      </w:r>
      <w:r w:rsidR="00DC24E3">
        <w:rPr/>
        <w:t xml:space="preserve">day (as </w:t>
      </w:r>
      <w:r w:rsidR="004E4B3F">
        <w:rPr/>
        <w:t>set</w:t>
      </w:r>
      <w:r w:rsidR="004E4B3F">
        <w:rPr/>
        <w:t xml:space="preserve"> </w:t>
      </w:r>
      <w:r w:rsidR="00DC24E3">
        <w:rPr/>
        <w:t>in Outlook)</w:t>
      </w:r>
      <w:r w:rsidR="002C7DCE">
        <w:rPr/>
        <w:t xml:space="preserve"> </w:t>
      </w:r>
      <w:commentRangeStart w:id="1942926447"/>
      <w:commentRangeStart w:id="346553610"/>
      <w:commentRangeStart w:id="1357602514"/>
      <w:r w:rsidR="002C7DCE">
        <w:rPr/>
        <w:t xml:space="preserve">when </w:t>
      </w:r>
      <w:r w:rsidR="00401949">
        <w:rPr/>
        <w:t>you</w:t>
      </w:r>
      <w:r w:rsidR="002C7DCE">
        <w:rPr/>
        <w:t xml:space="preserve"> have relevant items to </w:t>
      </w:r>
      <w:r w:rsidR="135CB7CD">
        <w:rPr/>
        <w:t>track</w:t>
      </w:r>
      <w:commentRangeEnd w:id="1942926447"/>
      <w:r>
        <w:rPr>
          <w:rStyle w:val="CommentReference"/>
        </w:rPr>
        <w:commentReference w:id="1942926447"/>
      </w:r>
      <w:commentRangeEnd w:id="346553610"/>
      <w:r>
        <w:rPr>
          <w:rStyle w:val="CommentReference"/>
        </w:rPr>
        <w:commentReference w:id="346553610"/>
      </w:r>
      <w:commentRangeEnd w:id="1357602514"/>
      <w:r>
        <w:rPr>
          <w:rStyle w:val="CommentReference"/>
        </w:rPr>
        <w:commentReference w:id="1357602514"/>
      </w:r>
      <w:r w:rsidR="54FEAA11">
        <w:rPr/>
        <w:t>, such as</w:t>
      </w:r>
      <w:r w:rsidR="002C7DCE">
        <w:rPr/>
        <w:t>:</w:t>
      </w:r>
    </w:p>
    <w:p w:rsidRPr="000639BA" w:rsidR="002C7DCE" w:rsidP="34DD2C10" w:rsidRDefault="002C7DCE" w14:paraId="7C9AF8E8" w14:textId="51B628D5">
      <w:pPr>
        <w:pStyle w:val="ListParagraph"/>
        <w:numPr>
          <w:ilvl w:val="0"/>
          <w:numId w:val="1"/>
        </w:numPr>
        <w:spacing w:before="120" w:beforeAutospacing="off" w:after="120" w:afterAutospacing="off"/>
        <w:rPr>
          <w:rFonts w:ascii="Segoe UI" w:hAnsi="Segoe UI" w:eastAsia="" w:cs="Segoe UI" w:eastAsiaTheme="minorEastAsia"/>
        </w:rPr>
      </w:pPr>
      <w:r w:rsidRPr="34DD2C10" w:rsidR="002C7DCE">
        <w:rPr>
          <w:rFonts w:ascii="Segoe UI" w:hAnsi="Segoe UI" w:cs="Segoe UI"/>
        </w:rPr>
        <w:t xml:space="preserve">Tasks and documents related to </w:t>
      </w:r>
      <w:r w:rsidRPr="34DD2C10" w:rsidR="004E4B3F">
        <w:rPr>
          <w:rFonts w:ascii="Segoe UI" w:hAnsi="Segoe UI" w:cs="Segoe UI"/>
        </w:rPr>
        <w:t xml:space="preserve">today’s </w:t>
      </w:r>
      <w:r w:rsidRPr="34DD2C10" w:rsidR="002C7DCE">
        <w:rPr>
          <w:rFonts w:ascii="Segoe UI" w:hAnsi="Segoe UI" w:cs="Segoe UI"/>
        </w:rPr>
        <w:t xml:space="preserve">meetings </w:t>
      </w:r>
      <w:r w:rsidRPr="34DD2C10" w:rsidR="002C7DCE">
        <w:rPr>
          <w:rFonts w:ascii="Segoe UI" w:hAnsi="Segoe UI" w:cs="Segoe UI"/>
        </w:rPr>
        <w:t>to help better prepare</w:t>
      </w:r>
      <w:r w:rsidRPr="34DD2C10" w:rsidR="00B21F40">
        <w:rPr>
          <w:rFonts w:ascii="Segoe UI" w:hAnsi="Segoe UI" w:cs="Segoe UI"/>
        </w:rPr>
        <w:t xml:space="preserve"> for </w:t>
      </w:r>
      <w:r w:rsidRPr="34DD2C10" w:rsidR="4419D2FB">
        <w:rPr>
          <w:rFonts w:ascii="Segoe UI" w:hAnsi="Segoe UI" w:cs="Segoe UI"/>
        </w:rPr>
        <w:t>them</w:t>
      </w:r>
    </w:p>
    <w:p w:rsidRPr="000639BA" w:rsidR="002C7DCE" w:rsidP="34DD2C10" w:rsidRDefault="002C7DCE" w14:paraId="604BE1BA" w14:textId="2DB22FFA">
      <w:pPr>
        <w:pStyle w:val="ListParagraph"/>
        <w:numPr>
          <w:ilvl w:val="0"/>
          <w:numId w:val="1"/>
        </w:numPr>
        <w:spacing w:after="120" w:afterAutospacing="off"/>
        <w:rPr>
          <w:rFonts w:ascii="Segoe UI" w:hAnsi="Segoe UI" w:cs="Segoe UI"/>
          <w:color w:val="000000"/>
        </w:rPr>
      </w:pPr>
      <w:r w:rsidRPr="34DD2C10" w:rsidR="002C7DCE">
        <w:rPr>
          <w:rFonts w:ascii="Segoe UI" w:hAnsi="Segoe UI" w:cs="Segoe UI"/>
        </w:rPr>
        <w:t xml:space="preserve">Outstanding </w:t>
      </w:r>
      <w:r w:rsidRPr="34DD2C10" w:rsidR="004E4B3F">
        <w:rPr>
          <w:rFonts w:ascii="Segoe UI" w:hAnsi="Segoe UI" w:cs="Segoe UI"/>
        </w:rPr>
        <w:t xml:space="preserve">email </w:t>
      </w:r>
      <w:r w:rsidRPr="34DD2C10" w:rsidR="002C7DCE">
        <w:rPr>
          <w:rFonts w:ascii="Segoe UI" w:hAnsi="Segoe UI" w:cs="Segoe UI"/>
        </w:rPr>
        <w:t xml:space="preserve">commitments and requests to and from other collaborators </w:t>
      </w:r>
      <w:r w:rsidRPr="34DD2C10" w:rsidR="002C7DCE">
        <w:rPr>
          <w:rFonts w:ascii="Segoe UI" w:hAnsi="Segoe UI" w:cs="Segoe UI"/>
        </w:rPr>
        <w:t>that might have fallen through the cracks</w:t>
      </w:r>
    </w:p>
    <w:p w:rsidRPr="000639BA" w:rsidR="002C7DCE" w:rsidP="34DD2C10" w:rsidRDefault="004E4B3F" w14:paraId="06F40A74" w14:textId="08721CC8">
      <w:pPr>
        <w:pStyle w:val="ListParagraph"/>
        <w:numPr>
          <w:ilvl w:val="0"/>
          <w:numId w:val="1"/>
        </w:numPr>
        <w:spacing w:after="240" w:afterAutospacing="off"/>
        <w:rPr>
          <w:rFonts w:ascii="Segoe UI" w:hAnsi="Segoe UI" w:cs="Segoe UI"/>
          <w:color w:val="000000"/>
        </w:rPr>
      </w:pPr>
      <w:r w:rsidRPr="34DD2C10" w:rsidR="004E4B3F">
        <w:rPr>
          <w:rFonts w:ascii="Segoe UI" w:hAnsi="Segoe UI" w:cs="Segoe UI"/>
        </w:rPr>
        <w:t>Booking d</w:t>
      </w:r>
      <w:r w:rsidRPr="34DD2C10" w:rsidR="002C7DCE">
        <w:rPr>
          <w:rFonts w:ascii="Segoe UI" w:hAnsi="Segoe UI" w:cs="Segoe UI"/>
        </w:rPr>
        <w:t xml:space="preserve">aily focus time </w:t>
      </w:r>
      <w:r w:rsidRPr="34DD2C10" w:rsidR="002C7DCE">
        <w:rPr>
          <w:rFonts w:ascii="Segoe UI" w:hAnsi="Segoe UI" w:cs="Segoe UI"/>
        </w:rPr>
        <w:t>for independent</w:t>
      </w:r>
      <w:r w:rsidRPr="34DD2C10" w:rsidR="002A5787">
        <w:rPr>
          <w:rFonts w:ascii="Segoe UI" w:hAnsi="Segoe UI" w:cs="Segoe UI"/>
        </w:rPr>
        <w:t>, deep</w:t>
      </w:r>
      <w:r w:rsidRPr="34DD2C10" w:rsidR="002C7DCE">
        <w:rPr>
          <w:rFonts w:ascii="Segoe UI" w:hAnsi="Segoe UI" w:cs="Segoe UI"/>
        </w:rPr>
        <w:t xml:space="preserve"> work</w:t>
      </w:r>
    </w:p>
    <w:p w:rsidRPr="000639BA" w:rsidR="00D17C50" w:rsidP="000639BA" w:rsidRDefault="00222BA0" w14:paraId="7CC53B78" w14:textId="41B9C53F">
      <w:r w:rsidRPr="000639BA" w:rsidR="00222BA0">
        <w:rPr/>
        <w:t xml:space="preserve">For </w:t>
      </w:r>
      <w:r w:rsidRPr="000639BA" w:rsidR="00F52552">
        <w:rPr/>
        <w:t>outstanding task</w:t>
      </w:r>
      <w:r w:rsidR="004E4B3F">
        <w:rPr/>
        <w:t>s</w:t>
      </w:r>
      <w:r w:rsidRPr="000639BA" w:rsidR="00F52552">
        <w:rPr/>
        <w:t xml:space="preserve"> or </w:t>
      </w:r>
      <w:r w:rsidRPr="000639BA" w:rsidR="008E5031">
        <w:rPr/>
        <w:t>suggested file</w:t>
      </w:r>
      <w:r w:rsidR="004E4B3F">
        <w:rPr/>
        <w:t>s</w:t>
      </w:r>
      <w:r w:rsidRPr="000639BA" w:rsidR="00F52552">
        <w:rPr/>
        <w:t xml:space="preserve">, </w:t>
      </w:r>
      <w:r w:rsidRPr="000639BA" w:rsidR="007467D8">
        <w:rPr/>
        <w:t>you</w:t>
      </w:r>
      <w:r w:rsidRPr="000639BA" w:rsidR="00C76762">
        <w:rPr/>
        <w:t xml:space="preserve"> </w:t>
      </w:r>
      <w:r w:rsidR="004E4B3F">
        <w:rPr/>
        <w:t>can</w:t>
      </w:r>
      <w:r w:rsidRPr="000639BA" w:rsidR="00C76762">
        <w:rPr/>
        <w:t xml:space="preserve"> open the source email </w:t>
      </w:r>
      <w:r w:rsidRPr="000639BA" w:rsidR="435EF361">
        <w:rPr/>
        <w:t xml:space="preserve">or </w:t>
      </w:r>
      <w:r w:rsidRPr="000639BA" w:rsidR="008E5031">
        <w:rPr/>
        <w:t>file</w:t>
      </w:r>
      <w:r w:rsidRPr="000639BA" w:rsidR="00C76762">
        <w:rPr/>
        <w:t xml:space="preserve"> </w:t>
      </w:r>
      <w:r w:rsidRPr="000639BA" w:rsidR="3EC85005">
        <w:rPr/>
        <w:t>directly</w:t>
      </w:r>
      <w:r w:rsidRPr="000639BA" w:rsidR="008E5031">
        <w:rPr/>
        <w:t xml:space="preserve"> from </w:t>
      </w:r>
      <w:r w:rsidRPr="000639BA" w:rsidR="1C88978B">
        <w:rPr/>
        <w:t xml:space="preserve">the </w:t>
      </w:r>
      <w:r w:rsidRPr="000639BA" w:rsidR="008E5031">
        <w:rPr/>
        <w:t xml:space="preserve">Briefing </w:t>
      </w:r>
      <w:r w:rsidRPr="000639BA" w:rsidR="72041623">
        <w:rPr/>
        <w:t>email</w:t>
      </w:r>
      <w:r w:rsidRPr="000639BA" w:rsidDel="004E4B3F" w:rsidR="72041623">
        <w:rPr/>
        <w:t xml:space="preserve"> </w:t>
      </w:r>
      <w:commentRangeStart w:id="86819275"/>
      <w:r w:rsidRPr="000639BA" w:rsidDel="004E4B3F" w:rsidR="008E5031">
        <w:rPr/>
        <w:t>without needing to search for it elsewhere</w:t>
      </w:r>
      <w:commentRangeEnd w:id="86819275"/>
      <w:r>
        <w:rPr>
          <w:rStyle w:val="CommentReference"/>
        </w:rPr>
        <w:commentReference w:id="86819275"/>
      </w:r>
      <w:r w:rsidRPr="000639BA" w:rsidR="008E5031">
        <w:rPr/>
        <w:t>.</w:t>
      </w:r>
      <w:r w:rsidRPr="000639BA" w:rsidR="008D32BB">
        <w:rPr/>
        <w:t xml:space="preserve"> </w:t>
      </w:r>
      <w:r w:rsidRPr="000639BA" w:rsidR="731B774B">
        <w:rPr/>
        <w:t>Y</w:t>
      </w:r>
      <w:r w:rsidRPr="000639BA" w:rsidR="008E5031">
        <w:rPr/>
        <w:t>ou</w:t>
      </w:r>
      <w:r w:rsidRPr="000639BA" w:rsidR="00E57AE2">
        <w:rPr/>
        <w:t xml:space="preserve"> </w:t>
      </w:r>
      <w:r w:rsidR="004E4B3F">
        <w:rPr/>
        <w:t>can also</w:t>
      </w:r>
      <w:r w:rsidRPr="000639BA" w:rsidR="00E57AE2">
        <w:rPr/>
        <w:t xml:space="preserve"> complete actions within the email</w:t>
      </w:r>
      <w:r w:rsidRPr="000639BA" w:rsidR="2795E9ED">
        <w:rPr/>
        <w:t>,</w:t>
      </w:r>
      <w:r w:rsidRPr="000639BA" w:rsidR="00E57AE2">
        <w:rPr/>
        <w:t xml:space="preserve"> </w:t>
      </w:r>
      <w:r w:rsidRPr="000639BA" w:rsidR="3E766988">
        <w:rPr/>
        <w:t xml:space="preserve">such as </w:t>
      </w:r>
      <w:r w:rsidRPr="000639BA" w:rsidR="00A00B95">
        <w:rPr/>
        <w:t>marking tasks as done and booking focus time</w:t>
      </w:r>
      <w:r w:rsidRPr="000639BA" w:rsidR="79CE02C3">
        <w:rPr/>
        <w:t>,</w:t>
      </w:r>
      <w:r w:rsidRPr="000639BA" w:rsidR="03405854">
        <w:rPr/>
        <w:t xml:space="preserve"> if </w:t>
      </w:r>
      <w:r w:rsidR="00023997">
        <w:rPr/>
        <w:t xml:space="preserve">the </w:t>
      </w:r>
      <w:r w:rsidRPr="000639BA" w:rsidR="6B75989A">
        <w:rPr/>
        <w:t>Briefing is open</w:t>
      </w:r>
      <w:r w:rsidRPr="000639BA" w:rsidR="6B75989A">
        <w:rPr/>
        <w:t xml:space="preserve"> </w:t>
      </w:r>
      <w:r w:rsidR="00023997">
        <w:rPr/>
        <w:t>i</w:t>
      </w:r>
      <w:r w:rsidRPr="000639BA" w:rsidR="00023997">
        <w:rPr/>
        <w:t xml:space="preserve">n </w:t>
      </w:r>
      <w:r w:rsidRPr="000639BA" w:rsidR="6B75989A">
        <w:rPr/>
        <w:t xml:space="preserve">an </w:t>
      </w:r>
      <w:ins w:author="Michele Dehmer" w:date="2020-05-01T10:45:00Z" w:id="1462270744">
        <w:r>
          <w:fldChar w:fldCharType="begin"/>
        </w:r>
        <w:r>
          <w:instrText xml:space="preserve"> HYPERLINK "https://docs.microsoft.com/adaptive-cards/" </w:instrText>
        </w:r>
        <w:r>
          <w:fldChar w:fldCharType="separate"/>
        </w:r>
        <w:r w:rsidRPr="678DF3AF">
          <w:rPr>
            <w:rStyle w:val="Hyperlink"/>
          </w:rPr>
          <w:fldChar w:fldCharType="begin"/>
        </w:r>
        <w:r w:rsidRPr="678DF3AF">
          <w:rPr>
            <w:rStyle w:val="Hyperlink"/>
          </w:rPr>
          <w:instrText xml:space="preserve"> HYPERLINK "https://docs.microsoft.com/en-us/adaptive-cards/" \h </w:instrText>
        </w:r>
        <w:r w:rsidRPr="00023997" w:rsidR="00023997">
          <w:rPr>
            <w:rStyle w:val="Hyperlink"/>
          </w:rPr>
        </w:r>
        <w:r w:rsidRPr="678DF3AF">
          <w:rPr>
            <w:rStyle w:val="Hyperlink"/>
          </w:rPr>
          <w:fldChar w:fldCharType="separate"/>
        </w:r>
      </w:ins>
      <w:r w:rsidRPr="00023997" w:rsidR="6B75989A">
        <w:rPr>
          <w:rStyle w:val="Hyperlink"/>
        </w:rPr>
        <w:t>Adaptive</w:t>
      </w:r>
      <w:ins w:author="Michele Dehmer" w:date="2020-05-01T10:45:00Z" w:id="1264131386">
        <w:r w:rsidRPr="678DF3AF">
          <w:rPr>
            <w:rStyle w:val="Hyperlink"/>
          </w:rPr>
          <w:fldChar w:fldCharType="end"/>
        </w:r>
      </w:ins>
      <w:r w:rsidRPr="00023997" w:rsidR="6B75989A">
        <w:rPr>
          <w:rStyle w:val="Hyperlink"/>
        </w:rPr>
        <w:t>-compatible email client</w:t>
      </w:r>
      <w:ins w:author="Michele Dehmer" w:date="2020-05-01T10:45:00Z" w:id="427502495">
        <w:r>
          <w:fldChar w:fldCharType="end"/>
        </w:r>
      </w:ins>
      <w:r w:rsidRPr="000639BA" w:rsidR="00A00B95">
        <w:rPr/>
        <w:t>.</w:t>
      </w:r>
    </w:p>
    <w:p w:rsidRPr="000639BA" w:rsidR="00D17C50" w:rsidP="000639BA" w:rsidRDefault="00D17C50" w14:paraId="2F687246" w14:textId="77777777">
      <w:pPr>
        <w:pStyle w:val="Heading2"/>
      </w:pPr>
      <w:r w:rsidRPr="000639BA">
        <w:t>Data privacy and security</w:t>
      </w:r>
    </w:p>
    <w:p w:rsidRPr="000639BA" w:rsidR="000639BA" w:rsidP="7E057637" w:rsidRDefault="00D17C50" w14:paraId="305159A3" w14:textId="673EFE4B">
      <w:pPr>
        <w:pStyle w:val="Normal"/>
        <w:bidi w:val="0"/>
        <w:spacing w:before="120" w:beforeAutospacing="off" w:after="120" w:afterAutospacing="off" w:line="259" w:lineRule="auto"/>
        <w:ind w:left="0" w:right="0"/>
        <w:jc w:val="left"/>
      </w:pPr>
      <w:r w:rsidR="00ED6903">
        <w:rPr/>
        <w:t>Only you can see y</w:t>
      </w:r>
      <w:r w:rsidR="00ED6903">
        <w:rPr/>
        <w:t xml:space="preserve">our </w:t>
      </w:r>
      <w:r w:rsidR="00D17C50">
        <w:rPr/>
        <w:t>Briefing email</w:t>
      </w:r>
      <w:r w:rsidR="00ED6903">
        <w:rPr/>
        <w:t xml:space="preserve">, </w:t>
      </w:r>
      <w:commentRangeStart w:id="910626475"/>
      <w:commentRangeStart w:id="307707831"/>
      <w:commentRangeStart w:id="113664900"/>
      <w:r w:rsidR="00ED6903">
        <w:rPr/>
        <w:t xml:space="preserve">which </w:t>
      </w:r>
      <w:r w:rsidR="00D17C50">
        <w:rPr/>
        <w:t>summarize</w:t>
      </w:r>
      <w:r w:rsidR="00ED6903">
        <w:rPr/>
        <w:t>s</w:t>
      </w:r>
      <w:r w:rsidR="03712CCB">
        <w:rPr/>
        <w:t xml:space="preserve"> existing</w:t>
      </w:r>
      <w:r w:rsidR="00D17C50">
        <w:rPr/>
        <w:t xml:space="preserve"> information </w:t>
      </w:r>
      <w:r w:rsidR="2570C1C1">
        <w:rPr/>
        <w:t xml:space="preserve">that’s available </w:t>
      </w:r>
      <w:r w:rsidR="00ED6903">
        <w:rPr/>
        <w:t>directly</w:t>
      </w:r>
      <w:r w:rsidR="00ED6903">
        <w:rPr/>
        <w:t xml:space="preserve"> </w:t>
      </w:r>
      <w:r w:rsidR="27839C84">
        <w:rPr/>
        <w:t>in</w:t>
      </w:r>
      <w:r w:rsidR="00D17C50">
        <w:rPr/>
        <w:t xml:space="preserve"> your </w:t>
      </w:r>
      <w:r w:rsidR="00ED6903">
        <w:rPr/>
        <w:t xml:space="preserve">Office </w:t>
      </w:r>
      <w:r w:rsidR="00ED6903">
        <w:rPr/>
        <w:t xml:space="preserve">365 </w:t>
      </w:r>
      <w:r w:rsidR="00D17C50">
        <w:rPr/>
        <w:t>mailbox</w:t>
      </w:r>
      <w:commentRangeEnd w:id="910626475"/>
      <w:r>
        <w:rPr>
          <w:rStyle w:val="CommentReference"/>
        </w:rPr>
        <w:commentReference w:id="910626475"/>
      </w:r>
      <w:commentRangeEnd w:id="307707831"/>
      <w:r>
        <w:rPr>
          <w:rStyle w:val="CommentReference"/>
        </w:rPr>
        <w:commentReference w:id="307707831"/>
      </w:r>
      <w:commentRangeEnd w:id="113664900"/>
      <w:r>
        <w:rPr>
          <w:rStyle w:val="CommentReference"/>
        </w:rPr>
        <w:commentReference w:id="113664900"/>
      </w:r>
      <w:r w:rsidR="00D17C50">
        <w:rPr/>
        <w:t xml:space="preserve">. </w:t>
      </w:r>
      <w:bookmarkStart w:name="_GoBack" w:id="69"/>
      <w:bookmarkEnd w:id="69"/>
      <w:r w:rsidR="00D17C50">
        <w:rPr/>
        <w:t>It’s GDPR compliant, and you can unsubscribe at any time using the Unsubscribe link at the bottom of every email.</w:t>
      </w:r>
    </w:p>
    <w:sectPr w:rsidRPr="000639BA" w:rsidR="000639BA" w:rsidSect="000639BA">
      <w:headerReference w:type="default" r:id="rId11"/>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LR" w:author="Leanna Robb" w:date="2020-05-01T14:16:41" w:id="1942926447">
    <w:p w:rsidR="34DD2C10" w:rsidRDefault="34DD2C10" w14:paraId="75F0CF80" w14:textId="4DF956FC">
      <w:pPr>
        <w:pStyle w:val="CommentText"/>
      </w:pPr>
      <w:r w:rsidR="34DD2C10">
        <w:rPr/>
        <w:t>We have to keep this line because Cortana doesn't send the Briefing email if there is nothing to review. You'll never get an empty email - there's always something actionable in it.</w:t>
      </w:r>
      <w:r>
        <w:rPr>
          <w:rStyle w:val="CommentReference"/>
        </w:rPr>
        <w:annotationRef/>
      </w:r>
      <w:r>
        <w:rPr>
          <w:rStyle w:val="CommentReference"/>
        </w:rPr>
        <w:annotationRef/>
      </w:r>
      <w:r>
        <w:rPr>
          <w:rStyle w:val="CommentReference"/>
        </w:rPr>
        <w:annotationRef/>
      </w:r>
    </w:p>
  </w:comment>
  <w:comment w:initials="LR" w:author="Leanna Robb" w:date="2020-05-01T14:17:41" w:id="86819275">
    <w:p w:rsidR="34DD2C10" w:rsidRDefault="34DD2C10" w14:paraId="53824D62" w14:textId="28994D3B">
      <w:pPr>
        <w:pStyle w:val="CommentText"/>
      </w:pPr>
      <w:r w:rsidR="34DD2C10">
        <w:rPr/>
        <w:t>I'd like to keep this part in to make the value here super clear. The Briefing email will (hopefully) save you time.</w:t>
      </w:r>
      <w:r>
        <w:rPr>
          <w:rStyle w:val="CommentReference"/>
        </w:rPr>
        <w:annotationRef/>
      </w:r>
      <w:r>
        <w:rPr>
          <w:rStyle w:val="CommentReference"/>
        </w:rPr>
        <w:annotationRef/>
      </w:r>
    </w:p>
  </w:comment>
  <w:comment w:initials="LR" w:author="Leanna Robb" w:date="2020-05-01T14:19:16" w:id="910626475">
    <w:p w:rsidR="34DD2C10" w:rsidRDefault="34DD2C10" w14:paraId="65A1DF31" w14:textId="60CBED9C">
      <w:pPr>
        <w:pStyle w:val="CommentText"/>
      </w:pPr>
      <w:r w:rsidR="34DD2C10">
        <w:rPr/>
        <w:t>I don't know if this is clear enoug that it's only information, files, and messages, they already had access to. The information in the Briefing email is stored in the user's mailbox and only contains information that was already in the Briefing email. It's no net new information.</w:t>
      </w:r>
      <w:r>
        <w:rPr>
          <w:rStyle w:val="CommentReference"/>
        </w:rPr>
        <w:annotationRef/>
      </w:r>
      <w:r>
        <w:rPr>
          <w:rStyle w:val="CommentReference"/>
        </w:rPr>
        <w:annotationRef/>
      </w:r>
      <w:r>
        <w:rPr>
          <w:rStyle w:val="CommentReference"/>
        </w:rPr>
        <w:annotationRef/>
      </w:r>
    </w:p>
  </w:comment>
  <w:comment w:initials="MD" w:author="Michele Dehmer" w:date="2020-05-04T10:24:44" w:id="307707831">
    <w:p w:rsidR="678DF3AF" w:rsidRDefault="678DF3AF" w14:paraId="6207430E" w14:textId="6392197D">
      <w:pPr>
        <w:pStyle w:val="CommentText"/>
      </w:pPr>
      <w:r w:rsidR="678DF3AF">
        <w:rPr/>
        <w:t xml:space="preserve">good point, how about this? </w:t>
      </w:r>
      <w:r>
        <w:rPr>
          <w:rStyle w:val="CommentReference"/>
        </w:rPr>
        <w:annotationRef/>
      </w:r>
      <w:r>
        <w:rPr>
          <w:rStyle w:val="CommentReference"/>
        </w:rPr>
        <w:annotationRef/>
      </w:r>
    </w:p>
  </w:comment>
  <w:comment w:initials="MD" w:author="Michele Dehmer" w:date="2020-05-04T10:26:58" w:id="346553610">
    <w:p w:rsidR="678DF3AF" w:rsidRDefault="678DF3AF" w14:paraId="7D5AA63E" w14:textId="56F92453">
      <w:pPr>
        <w:pStyle w:val="CommentText"/>
      </w:pPr>
      <w:r w:rsidR="678DF3AF">
        <w:rPr/>
        <w:t xml:space="preserve">ok, but we don't need to repeat "start your day," so </w:t>
      </w:r>
      <w:r>
        <w:rPr>
          <w:rStyle w:val="CommentReference"/>
        </w:rPr>
        <w:annotationRef/>
      </w:r>
      <w:r>
        <w:rPr>
          <w:rStyle w:val="CommentReference"/>
        </w:rPr>
        <w:annotationRef/>
      </w:r>
    </w:p>
  </w:comment>
  <w:comment w:initials="LR" w:author="Leanna Robb" w:date="2020-05-04T10:42:07" w:id="113664900">
    <w:p w:rsidR="7E057637" w:rsidRDefault="7E057637" w14:paraId="23D03363" w14:textId="2D93D836">
      <w:pPr>
        <w:pStyle w:val="CommentText"/>
      </w:pPr>
      <w:r w:rsidR="7E057637">
        <w:rPr/>
        <w:t>Much better!</w:t>
      </w:r>
      <w:r>
        <w:rPr>
          <w:rStyle w:val="CommentReference"/>
        </w:rPr>
        <w:annotationRef/>
      </w:r>
      <w:r>
        <w:rPr>
          <w:rStyle w:val="CommentReference"/>
        </w:rPr>
        <w:annotationRef/>
      </w:r>
    </w:p>
  </w:comment>
  <w:comment w:initials="LR" w:author="Leanna Robb" w:date="2020-05-04T10:42:12" w:id="1357602514">
    <w:p w:rsidR="7E057637" w:rsidRDefault="7E057637" w14:paraId="1C465AF4" w14:textId="1D35E969">
      <w:pPr>
        <w:pStyle w:val="CommentText"/>
      </w:pPr>
      <w:r w:rsidR="7E057637">
        <w:rPr/>
        <w:t>Looks good</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5F0CF80"/>
  <w15:commentEx w15:done="1" w15:paraId="53824D62"/>
  <w15:commentEx w15:done="1" w15:paraId="65A1DF31"/>
  <w15:commentEx w15:done="1" w15:paraId="6207430E" w15:paraIdParent="65A1DF31"/>
  <w15:commentEx w15:done="1" w15:paraId="7D5AA63E" w15:paraIdParent="75F0CF80"/>
  <w15:commentEx w15:done="1" w15:paraId="23D03363" w15:paraIdParent="65A1DF31"/>
  <w15:commentEx w15:done="1" w15:paraId="1C465AF4" w15:paraIdParent="75F0CF8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60387E8" w16cex:dateUtc="2020-05-01T21:16:41.046Z"/>
  <w16cex:commentExtensible w16cex:durableId="66402F1D" w16cex:dateUtc="2020-05-01T21:17:41.379Z"/>
  <w16cex:commentExtensible w16cex:durableId="4B6CEEC8" w16cex:dateUtc="2020-05-01T21:19:16.192Z"/>
  <w16cex:commentExtensible w16cex:durableId="3B279392" w16cex:dateUtc="2020-05-04T17:24:44.502Z"/>
  <w16cex:commentExtensible w16cex:durableId="11A7AF2B" w16cex:dateUtc="2020-05-04T17:26:58.336Z"/>
  <w16cex:commentExtensible w16cex:durableId="1486DE2B" w16cex:dateUtc="2020-05-04T17:42:07.751Z"/>
  <w16cex:commentExtensible w16cex:durableId="35544DA0" w16cex:dateUtc="2020-05-04T17:42:12.007Z"/>
</w16cex:commentsExtensible>
</file>

<file path=word/commentsIds.xml><?xml version="1.0" encoding="utf-8"?>
<w16cid:commentsIds xmlns:mc="http://schemas.openxmlformats.org/markup-compatibility/2006" xmlns:w16cid="http://schemas.microsoft.com/office/word/2016/wordml/cid" mc:Ignorable="w16cid">
  <w16cid:commentId w16cid:paraId="75F0CF80" w16cid:durableId="460387E8"/>
  <w16cid:commentId w16cid:paraId="53824D62" w16cid:durableId="66402F1D"/>
  <w16cid:commentId w16cid:paraId="65A1DF31" w16cid:durableId="4B6CEEC8"/>
  <w16cid:commentId w16cid:paraId="6207430E" w16cid:durableId="3B279392"/>
  <w16cid:commentId w16cid:paraId="7D5AA63E" w16cid:durableId="11A7AF2B"/>
  <w16cid:commentId w16cid:paraId="23D03363" w16cid:durableId="1486DE2B"/>
  <w16cid:commentId w16cid:paraId="1C465AF4" w16cid:durableId="35544D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83A" w:rsidP="000639BA" w:rsidRDefault="0012083A" w14:paraId="550B6C9D" w14:textId="77777777">
      <w:r>
        <w:separator/>
      </w:r>
    </w:p>
  </w:endnote>
  <w:endnote w:type="continuationSeparator" w:id="0">
    <w:p w:rsidR="0012083A" w:rsidP="000639BA" w:rsidRDefault="0012083A" w14:paraId="26506F70" w14:textId="77777777">
      <w:r>
        <w:continuationSeparator/>
      </w:r>
    </w:p>
  </w:endnote>
  <w:endnote w:type="continuationNotice" w:id="1">
    <w:p w:rsidR="0012083A" w:rsidP="000639BA" w:rsidRDefault="0012083A" w14:paraId="1F145B5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83A" w:rsidP="000639BA" w:rsidRDefault="0012083A" w14:paraId="4B4ED5AB" w14:textId="77777777">
      <w:r>
        <w:separator/>
      </w:r>
    </w:p>
  </w:footnote>
  <w:footnote w:type="continuationSeparator" w:id="0">
    <w:p w:rsidR="0012083A" w:rsidP="000639BA" w:rsidRDefault="0012083A" w14:paraId="6E9DF1A6" w14:textId="77777777">
      <w:r>
        <w:continuationSeparator/>
      </w:r>
    </w:p>
  </w:footnote>
  <w:footnote w:type="continuationNotice" w:id="1">
    <w:p w:rsidR="0012083A" w:rsidP="000639BA" w:rsidRDefault="0012083A" w14:paraId="567FFA8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9BA" w:rsidP="000639BA" w:rsidRDefault="000639BA" w14:paraId="44354B85" w14:textId="77777777">
    <w:pPr>
      <w:pStyle w:val="Header"/>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7532"/>
    <w:multiLevelType w:val="multilevel"/>
    <w:tmpl w:val="8DA6B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377FD"/>
    <w:multiLevelType w:val="multilevel"/>
    <w:tmpl w:val="089A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D16573"/>
    <w:multiLevelType w:val="multilevel"/>
    <w:tmpl w:val="89F4EC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2"/>
  </w:num>
  <w:num w:numId="2">
    <w:abstractNumId w:val="0"/>
  </w:num>
  <w:num w:numId="3">
    <w:abstractNumId w:val="1"/>
  </w:num>
</w:numbering>
</file>

<file path=word/people.xml><?xml version="1.0" encoding="utf-8"?>
<w15:people xmlns:mc="http://schemas.openxmlformats.org/markup-compatibility/2006" xmlns:w15="http://schemas.microsoft.com/office/word/2012/wordml" mc:Ignorable="w15">
  <w15:person w15:author="Michele Dehmer">
    <w15:presenceInfo w15:providerId="AD" w15:userId="S::mdehmer_steyer.net#ext#@microsoft.onmicrosoft.com::960f6628-2715-4765-9eea-1e22afc89768"/>
  </w15:person>
  <w15:person w15:author="Leanna Robb">
    <w15:presenceInfo w15:providerId="AD" w15:userId="S::lerobb@microsoft.com::0c99ca74-501d-4c4f-98e9-8c0c07cdd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CE"/>
    <w:rsid w:val="00023997"/>
    <w:rsid w:val="000240D4"/>
    <w:rsid w:val="00026865"/>
    <w:rsid w:val="000639BA"/>
    <w:rsid w:val="00063CBF"/>
    <w:rsid w:val="00095DB5"/>
    <w:rsid w:val="000A4AF9"/>
    <w:rsid w:val="000E3D84"/>
    <w:rsid w:val="000F16D4"/>
    <w:rsid w:val="0012083A"/>
    <w:rsid w:val="00161D3D"/>
    <w:rsid w:val="00176514"/>
    <w:rsid w:val="0019382D"/>
    <w:rsid w:val="001B0871"/>
    <w:rsid w:val="001B2CE3"/>
    <w:rsid w:val="001B3A40"/>
    <w:rsid w:val="001B4B4C"/>
    <w:rsid w:val="001F621C"/>
    <w:rsid w:val="00222BA0"/>
    <w:rsid w:val="00227E2A"/>
    <w:rsid w:val="00232674"/>
    <w:rsid w:val="00264E47"/>
    <w:rsid w:val="00276B1B"/>
    <w:rsid w:val="002A5787"/>
    <w:rsid w:val="002A763C"/>
    <w:rsid w:val="002C55E7"/>
    <w:rsid w:val="002C7DCE"/>
    <w:rsid w:val="002E3C02"/>
    <w:rsid w:val="002F402F"/>
    <w:rsid w:val="002F7BAD"/>
    <w:rsid w:val="00302AB0"/>
    <w:rsid w:val="00306A90"/>
    <w:rsid w:val="0031530A"/>
    <w:rsid w:val="00342C97"/>
    <w:rsid w:val="00356CFC"/>
    <w:rsid w:val="00395841"/>
    <w:rsid w:val="003B3687"/>
    <w:rsid w:val="003F3652"/>
    <w:rsid w:val="00401949"/>
    <w:rsid w:val="00415372"/>
    <w:rsid w:val="0042251A"/>
    <w:rsid w:val="00425B66"/>
    <w:rsid w:val="00425C0A"/>
    <w:rsid w:val="00444800"/>
    <w:rsid w:val="0045619E"/>
    <w:rsid w:val="004740BF"/>
    <w:rsid w:val="004A0052"/>
    <w:rsid w:val="004C2A4E"/>
    <w:rsid w:val="004E4B3F"/>
    <w:rsid w:val="00511B19"/>
    <w:rsid w:val="00530722"/>
    <w:rsid w:val="00530E4E"/>
    <w:rsid w:val="005859D9"/>
    <w:rsid w:val="005C0350"/>
    <w:rsid w:val="005D3F37"/>
    <w:rsid w:val="005E6BEB"/>
    <w:rsid w:val="00611BEC"/>
    <w:rsid w:val="00613266"/>
    <w:rsid w:val="00626077"/>
    <w:rsid w:val="00645075"/>
    <w:rsid w:val="00664E75"/>
    <w:rsid w:val="00692CC3"/>
    <w:rsid w:val="0069371D"/>
    <w:rsid w:val="006A0799"/>
    <w:rsid w:val="006D668E"/>
    <w:rsid w:val="00720610"/>
    <w:rsid w:val="007467D8"/>
    <w:rsid w:val="00750327"/>
    <w:rsid w:val="007505AB"/>
    <w:rsid w:val="0079737F"/>
    <w:rsid w:val="007D6290"/>
    <w:rsid w:val="00831DB2"/>
    <w:rsid w:val="00873666"/>
    <w:rsid w:val="00877BFE"/>
    <w:rsid w:val="008963D7"/>
    <w:rsid w:val="008D32BB"/>
    <w:rsid w:val="008E41BA"/>
    <w:rsid w:val="008E5031"/>
    <w:rsid w:val="00900F5C"/>
    <w:rsid w:val="00940436"/>
    <w:rsid w:val="00965AE5"/>
    <w:rsid w:val="009F78A8"/>
    <w:rsid w:val="00A00B95"/>
    <w:rsid w:val="00A07DB6"/>
    <w:rsid w:val="00A60BF9"/>
    <w:rsid w:val="00A7543B"/>
    <w:rsid w:val="00A91B5D"/>
    <w:rsid w:val="00B0197E"/>
    <w:rsid w:val="00B21F40"/>
    <w:rsid w:val="00B2310A"/>
    <w:rsid w:val="00B3046B"/>
    <w:rsid w:val="00B36228"/>
    <w:rsid w:val="00B4154B"/>
    <w:rsid w:val="00B5292B"/>
    <w:rsid w:val="00B975CF"/>
    <w:rsid w:val="00BA490C"/>
    <w:rsid w:val="00BB1D3C"/>
    <w:rsid w:val="00BB289B"/>
    <w:rsid w:val="00BB3543"/>
    <w:rsid w:val="00BC4E9B"/>
    <w:rsid w:val="00BE7DB5"/>
    <w:rsid w:val="00BF7266"/>
    <w:rsid w:val="00C12DE3"/>
    <w:rsid w:val="00C2272C"/>
    <w:rsid w:val="00C76762"/>
    <w:rsid w:val="00CA3F89"/>
    <w:rsid w:val="00D17C50"/>
    <w:rsid w:val="00D31A98"/>
    <w:rsid w:val="00DC24E3"/>
    <w:rsid w:val="00DD06FE"/>
    <w:rsid w:val="00E10B29"/>
    <w:rsid w:val="00E12FA0"/>
    <w:rsid w:val="00E42832"/>
    <w:rsid w:val="00E51CE6"/>
    <w:rsid w:val="00E57AE2"/>
    <w:rsid w:val="00E87033"/>
    <w:rsid w:val="00ED6903"/>
    <w:rsid w:val="00F04218"/>
    <w:rsid w:val="00F04BD6"/>
    <w:rsid w:val="00F06089"/>
    <w:rsid w:val="00F35300"/>
    <w:rsid w:val="00F4143B"/>
    <w:rsid w:val="00F52552"/>
    <w:rsid w:val="00FA2B56"/>
    <w:rsid w:val="00FE3818"/>
    <w:rsid w:val="01C2F64B"/>
    <w:rsid w:val="01E4010B"/>
    <w:rsid w:val="03405854"/>
    <w:rsid w:val="03712CCB"/>
    <w:rsid w:val="0544D0EC"/>
    <w:rsid w:val="0576865E"/>
    <w:rsid w:val="0687EF1E"/>
    <w:rsid w:val="068CB47B"/>
    <w:rsid w:val="06F7FB6E"/>
    <w:rsid w:val="070EE7A4"/>
    <w:rsid w:val="086E34E0"/>
    <w:rsid w:val="090528C8"/>
    <w:rsid w:val="09C4AFD5"/>
    <w:rsid w:val="0C873F37"/>
    <w:rsid w:val="0E76E80F"/>
    <w:rsid w:val="0EB09110"/>
    <w:rsid w:val="135CB7CD"/>
    <w:rsid w:val="13D7AB95"/>
    <w:rsid w:val="16DDEC9A"/>
    <w:rsid w:val="172128F2"/>
    <w:rsid w:val="1C88978B"/>
    <w:rsid w:val="1ECA6EB5"/>
    <w:rsid w:val="1ECB0303"/>
    <w:rsid w:val="2209ED4A"/>
    <w:rsid w:val="22DDCF2E"/>
    <w:rsid w:val="23188760"/>
    <w:rsid w:val="2319CF55"/>
    <w:rsid w:val="256548D8"/>
    <w:rsid w:val="2570C1C1"/>
    <w:rsid w:val="27839C84"/>
    <w:rsid w:val="2795E9ED"/>
    <w:rsid w:val="2A510A37"/>
    <w:rsid w:val="2EFBFD92"/>
    <w:rsid w:val="3074A533"/>
    <w:rsid w:val="31311F88"/>
    <w:rsid w:val="34DD2C10"/>
    <w:rsid w:val="352173A0"/>
    <w:rsid w:val="3610E935"/>
    <w:rsid w:val="37969E51"/>
    <w:rsid w:val="389D3FF9"/>
    <w:rsid w:val="39326A94"/>
    <w:rsid w:val="3A82D988"/>
    <w:rsid w:val="3B185C45"/>
    <w:rsid w:val="3E766988"/>
    <w:rsid w:val="3EC85005"/>
    <w:rsid w:val="417D37DA"/>
    <w:rsid w:val="4199D2A1"/>
    <w:rsid w:val="41B1D7B8"/>
    <w:rsid w:val="435EF361"/>
    <w:rsid w:val="4419D2FB"/>
    <w:rsid w:val="44620CE9"/>
    <w:rsid w:val="4834F19E"/>
    <w:rsid w:val="4A4638FF"/>
    <w:rsid w:val="4AC802DB"/>
    <w:rsid w:val="4C0E5A4B"/>
    <w:rsid w:val="4F9A4ACD"/>
    <w:rsid w:val="51C52934"/>
    <w:rsid w:val="54FEAA11"/>
    <w:rsid w:val="55777B9D"/>
    <w:rsid w:val="559DEB15"/>
    <w:rsid w:val="577370C4"/>
    <w:rsid w:val="5A2CAB05"/>
    <w:rsid w:val="5D821B8C"/>
    <w:rsid w:val="5E2489A9"/>
    <w:rsid w:val="5ECFB41A"/>
    <w:rsid w:val="5F290385"/>
    <w:rsid w:val="5F37786B"/>
    <w:rsid w:val="5F69BDBC"/>
    <w:rsid w:val="5FE0CD52"/>
    <w:rsid w:val="60BB872C"/>
    <w:rsid w:val="62EEC74B"/>
    <w:rsid w:val="636445BC"/>
    <w:rsid w:val="64DB39D2"/>
    <w:rsid w:val="6650C5A6"/>
    <w:rsid w:val="678DF3AF"/>
    <w:rsid w:val="6AEB577D"/>
    <w:rsid w:val="6B75989A"/>
    <w:rsid w:val="6D3A2B14"/>
    <w:rsid w:val="7188DC3F"/>
    <w:rsid w:val="72041623"/>
    <w:rsid w:val="7268F400"/>
    <w:rsid w:val="7281FDDB"/>
    <w:rsid w:val="728E6F0A"/>
    <w:rsid w:val="731B774B"/>
    <w:rsid w:val="7638A8DD"/>
    <w:rsid w:val="79CE02C3"/>
    <w:rsid w:val="7A1EC454"/>
    <w:rsid w:val="7C3EF3B6"/>
    <w:rsid w:val="7DADF05F"/>
    <w:rsid w:val="7DD9A9EA"/>
    <w:rsid w:val="7E057637"/>
    <w:rsid w:val="7F7F08AD"/>
    <w:rsid w:val="7F9D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D9ED7"/>
  <w14:defaultImageDpi w14:val="32767"/>
  <w15:chartTrackingRefBased/>
  <w15:docId w15:val="{E7505D0E-10D3-2149-B587-79A1F463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styleId="Normal" w:default="1">
    <w:name w:val="Normal"/>
    <w:qFormat/>
    <w:rsid w:val="000639BA"/>
    <w:pPr>
      <w:spacing w:before="120" w:after="120" w:line="259" w:lineRule="auto"/>
    </w:pPr>
    <w:rPr>
      <w:rFonts w:ascii="Segoe UI" w:hAnsi="Segoe UI" w:eastAsia="Times New Roman" w:cs="Segoe UI"/>
      <w:color w:val="000000" w:themeColor="text1"/>
      <w:sz w:val="22"/>
      <w:szCs w:val="22"/>
    </w:rPr>
  </w:style>
  <w:style w:type="paragraph" w:styleId="Heading1">
    <w:name w:val="heading 1"/>
    <w:basedOn w:val="Heading2"/>
    <w:next w:val="Normal"/>
    <w:link w:val="Heading1Char"/>
    <w:uiPriority w:val="9"/>
    <w:qFormat/>
    <w:rsid w:val="000639BA"/>
    <w:pPr>
      <w:spacing w:after="200"/>
      <w:outlineLvl w:val="0"/>
    </w:pPr>
    <w:rPr>
      <w:sz w:val="40"/>
      <w:szCs w:val="40"/>
    </w:rPr>
  </w:style>
  <w:style w:type="paragraph" w:styleId="Heading2">
    <w:name w:val="heading 2"/>
    <w:basedOn w:val="Normal"/>
    <w:next w:val="Normal"/>
    <w:link w:val="Heading2Char"/>
    <w:uiPriority w:val="9"/>
    <w:unhideWhenUsed/>
    <w:qFormat/>
    <w:rsid w:val="000639BA"/>
    <w:pPr>
      <w:pBdr>
        <w:bottom w:val="single" w:color="7F7F7F" w:themeColor="text1" w:themeTint="80" w:sz="8" w:space="1"/>
      </w:pBdr>
      <w:spacing w:before="240"/>
      <w:outlineLvl w:val="1"/>
    </w:pPr>
    <w:rPr>
      <w:color w:val="2F5496"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pple-converted-space" w:customStyle="1">
    <w:name w:val="apple-converted-space"/>
    <w:basedOn w:val="DefaultParagraphFont"/>
    <w:rsid w:val="002C7DCE"/>
  </w:style>
  <w:style w:type="paragraph" w:styleId="ListParagraph">
    <w:name w:val="List Paragraph"/>
    <w:basedOn w:val="Normal"/>
    <w:uiPriority w:val="34"/>
    <w:qFormat/>
    <w:rsid w:val="002C7DC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2C7DCE"/>
    <w:rPr>
      <w:color w:val="0000FF"/>
      <w:u w:val="single"/>
    </w:rPr>
  </w:style>
  <w:style w:type="character" w:styleId="CommentReference">
    <w:name w:val="annotation reference"/>
    <w:basedOn w:val="DefaultParagraphFont"/>
    <w:uiPriority w:val="99"/>
    <w:semiHidden/>
    <w:unhideWhenUsed/>
    <w:rsid w:val="001F621C"/>
    <w:rPr>
      <w:sz w:val="16"/>
      <w:szCs w:val="16"/>
    </w:rPr>
  </w:style>
  <w:style w:type="paragraph" w:styleId="CommentText">
    <w:name w:val="annotation text"/>
    <w:basedOn w:val="Normal"/>
    <w:link w:val="CommentTextChar"/>
    <w:uiPriority w:val="99"/>
    <w:semiHidden/>
    <w:unhideWhenUsed/>
    <w:rsid w:val="001F621C"/>
    <w:rPr>
      <w:sz w:val="20"/>
      <w:szCs w:val="20"/>
    </w:rPr>
  </w:style>
  <w:style w:type="character" w:styleId="CommentTextChar" w:customStyle="1">
    <w:name w:val="Comment Text Char"/>
    <w:basedOn w:val="DefaultParagraphFont"/>
    <w:link w:val="CommentText"/>
    <w:uiPriority w:val="99"/>
    <w:semiHidden/>
    <w:rsid w:val="001F621C"/>
    <w:rPr>
      <w:sz w:val="20"/>
      <w:szCs w:val="20"/>
    </w:rPr>
  </w:style>
  <w:style w:type="paragraph" w:styleId="CommentSubject">
    <w:name w:val="annotation subject"/>
    <w:basedOn w:val="CommentText"/>
    <w:next w:val="CommentText"/>
    <w:link w:val="CommentSubjectChar"/>
    <w:uiPriority w:val="99"/>
    <w:semiHidden/>
    <w:unhideWhenUsed/>
    <w:rsid w:val="001F621C"/>
    <w:rPr>
      <w:b/>
      <w:bCs/>
    </w:rPr>
  </w:style>
  <w:style w:type="character" w:styleId="CommentSubjectChar" w:customStyle="1">
    <w:name w:val="Comment Subject Char"/>
    <w:basedOn w:val="CommentTextChar"/>
    <w:link w:val="CommentSubject"/>
    <w:uiPriority w:val="99"/>
    <w:semiHidden/>
    <w:rsid w:val="001F621C"/>
    <w:rPr>
      <w:b/>
      <w:bCs/>
      <w:sz w:val="20"/>
      <w:szCs w:val="20"/>
    </w:rPr>
  </w:style>
  <w:style w:type="paragraph" w:styleId="BalloonText">
    <w:name w:val="Balloon Text"/>
    <w:basedOn w:val="Normal"/>
    <w:link w:val="BalloonTextChar"/>
    <w:uiPriority w:val="99"/>
    <w:semiHidden/>
    <w:unhideWhenUsed/>
    <w:rsid w:val="001F621C"/>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1F621C"/>
    <w:rPr>
      <w:rFonts w:ascii="Times New Roman" w:hAnsi="Times New Roman" w:cs="Times New Roman"/>
      <w:sz w:val="18"/>
      <w:szCs w:val="18"/>
    </w:rPr>
  </w:style>
  <w:style w:type="character" w:styleId="Heading2Char" w:customStyle="1">
    <w:name w:val="Heading 2 Char"/>
    <w:basedOn w:val="DefaultParagraphFont"/>
    <w:link w:val="Heading2"/>
    <w:uiPriority w:val="9"/>
    <w:rsid w:val="000639BA"/>
    <w:rPr>
      <w:rFonts w:ascii="Segoe UI" w:hAnsi="Segoe UI" w:eastAsia="Times New Roman" w:cs="Segoe UI"/>
      <w:color w:val="2F5496" w:themeColor="accent1" w:themeShade="BF"/>
      <w:sz w:val="28"/>
      <w:szCs w:val="28"/>
    </w:rPr>
  </w:style>
  <w:style w:type="character" w:styleId="UnresolvedMention">
    <w:name w:val="Unresolved Mention"/>
    <w:basedOn w:val="DefaultParagraphFont"/>
    <w:uiPriority w:val="99"/>
    <w:rsid w:val="00DD06FE"/>
    <w:rPr>
      <w:color w:val="605E5C"/>
      <w:shd w:val="clear" w:color="auto" w:fill="E1DFDD"/>
    </w:rPr>
  </w:style>
  <w:style w:type="character" w:styleId="Mention">
    <w:name w:val="Mention"/>
    <w:basedOn w:val="DefaultParagraphFont"/>
    <w:uiPriority w:val="99"/>
    <w:unhideWhenUsed/>
    <w:rsid w:val="00F35300"/>
    <w:rPr>
      <w:color w:val="2B579A"/>
      <w:shd w:val="clear" w:color="auto" w:fill="E1DFDD"/>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Heading1Char" w:customStyle="1">
    <w:name w:val="Heading 1 Char"/>
    <w:basedOn w:val="DefaultParagraphFont"/>
    <w:link w:val="Heading1"/>
    <w:uiPriority w:val="9"/>
    <w:rsid w:val="000639BA"/>
    <w:rPr>
      <w:rFonts w:ascii="Segoe UI" w:hAnsi="Segoe UI" w:eastAsia="Times New Roman" w:cs="Segoe UI"/>
      <w:color w:val="2F5496"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4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comments" Target="/word/comments.xml" Id="R04f75131fdf9429f" /><Relationship Type="http://schemas.microsoft.com/office/2011/relationships/commentsExtended" Target="/word/commentsExtended.xml" Id="R5f95c3f7c0a34077" /><Relationship Type="http://schemas.microsoft.com/office/2016/09/relationships/commentsIds" Target="/word/commentsIds.xml" Id="R62906be0f6694e85" /><Relationship Type="http://schemas.microsoft.com/office/2018/08/relationships/commentsExtensible" Target="/word/commentsExtensible.xml" Id="R5ab7c9fa7ed0410b" /><Relationship Type="http://schemas.openxmlformats.org/officeDocument/2006/relationships/image" Target="/media/image2.png" Id="R917a84cf6bf344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1AE11B11710B4C93585091258EFE17" ma:contentTypeVersion="17" ma:contentTypeDescription="Create a new document." ma:contentTypeScope="" ma:versionID="d3c49ce951d973232a0782bfe48bd1f1">
  <xsd:schema xmlns:xsd="http://www.w3.org/2001/XMLSchema" xmlns:xs="http://www.w3.org/2001/XMLSchema" xmlns:p="http://schemas.microsoft.com/office/2006/metadata/properties" xmlns:ns2="f7071f35-5c89-41b3-924a-c2ad6ce205e1" xmlns:ns3="a3244b0c-843b-4237-abd6-d822de19512e" targetNamespace="http://schemas.microsoft.com/office/2006/metadata/properties" ma:root="true" ma:fieldsID="e11b45c6a37239a192ae913a656907b7" ns2:_="" ns3:_="">
    <xsd:import namespace="f7071f35-5c89-41b3-924a-c2ad6ce205e1"/>
    <xsd:import namespace="a3244b0c-843b-4237-abd6-d822de19512e"/>
    <xsd:element name="properties">
      <xsd:complexType>
        <xsd:sequence>
          <xsd:element name="documentManagement">
            <xsd:complexType>
              <xsd:all>
                <xsd:element ref="ns2:MediaServiceMetadata" minOccurs="0"/>
                <xsd:element ref="ns2:MediaServiceFastMetadata" minOccurs="0"/>
                <xsd:element ref="ns2:Tags" minOccurs="0"/>
                <xsd:element ref="ns2:Date" minOccurs="0"/>
                <xsd:element ref="ns2:jt8m" minOccurs="0"/>
                <xsd:element ref="ns3:SharedWithUsers" minOccurs="0"/>
                <xsd:element ref="ns3:SharedWithDetails" minOccurs="0"/>
                <xsd:element ref="ns3:LastSharedByUser" minOccurs="0"/>
                <xsd:element ref="ns3:LastSharedByTime" minOccurs="0"/>
                <xsd:element ref="ns2:MediaServiceEventHashCode" minOccurs="0"/>
                <xsd:element ref="ns2:MediaServiceGenerationTime"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Transcri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071f35-5c89-41b3-924a-c2ad6ce205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Tags" ma:index="10" nillable="true" ma:displayName="Tags" ma:internalName="Tags">
      <xsd:complexType>
        <xsd:complexContent>
          <xsd:extension base="dms:MultiChoice">
            <xsd:sequence>
              <xsd:element name="Value" maxOccurs="unbounded" minOccurs="0" nillable="true">
                <xsd:simpleType>
                  <xsd:restriction base="dms:Choice">
                    <xsd:enumeration value="MyA"/>
                    <xsd:enumeration value="WpA"/>
                    <xsd:enumeration value="Solutions"/>
                    <xsd:enumeration value="All"/>
                    <xsd:enumeration value="Addin"/>
                    <xsd:enumeration value="Dashboard"/>
                    <xsd:enumeration value="Weekly Digest"/>
                    <xsd:enumeration value="Admin"/>
                    <xsd:enumeration value="Welcome Email"/>
                    <xsd:enumeration value="Metrics"/>
                    <xsd:enumeration value="Data Loading"/>
                    <xsd:enumeration value="Guided Exploration"/>
                    <xsd:enumeration value="Filtering"/>
                    <xsd:enumeration value="Flexible Queries"/>
                    <xsd:enumeration value="Collaboration Overload"/>
                    <xsd:enumeration value="Usability problem"/>
                    <xsd:enumeration value="Unmet needs"/>
                    <xsd:enumeration value="Concept validation"/>
                    <xsd:enumeration value="Feature validation"/>
                  </xsd:restriction>
                </xsd:simpleType>
              </xsd:element>
            </xsd:sequence>
          </xsd:extension>
        </xsd:complexContent>
      </xsd:complexType>
    </xsd:element>
    <xsd:element name="Date" ma:index="11" nillable="true" ma:displayName="Date" ma:internalName="Date">
      <xsd:simpleType>
        <xsd:restriction base="dms:Text">
          <xsd:maxLength value="255"/>
        </xsd:restriction>
      </xsd:simpleType>
    </xsd:element>
    <xsd:element name="jt8m" ma:index="12" nillable="true" ma:displayName="Text" ma:internalName="jt8m">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element name="MediaServiceTranscript" ma:index="24" nillable="true" ma:displayName="MediaServiceTranscript" ma:hidden="true" ma:internalName="MediaServiceTranscript"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244b0c-843b-4237-abd6-d822de19512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gs xmlns="f7071f35-5c89-41b3-924a-c2ad6ce205e1"/>
    <Date xmlns="f7071f35-5c89-41b3-924a-c2ad6ce205e1" xsi:nil="true"/>
    <MediaServiceKeyPoints xmlns="f7071f35-5c89-41b3-924a-c2ad6ce205e1" xsi:nil="true"/>
    <jt8m xmlns="f7071f35-5c89-41b3-924a-c2ad6ce205e1" xsi:nil="true"/>
    <MediaServiceTranscript xmlns="f7071f35-5c89-41b3-924a-c2ad6ce205e1" xsi:nil="true"/>
  </documentManagement>
</p:properties>
</file>

<file path=customXml/itemProps1.xml><?xml version="1.0" encoding="utf-8"?>
<ds:datastoreItem xmlns:ds="http://schemas.openxmlformats.org/officeDocument/2006/customXml" ds:itemID="{76BE7AF4-9D3F-4442-B590-065AB5874E0C}">
  <ds:schemaRefs>
    <ds:schemaRef ds:uri="http://schemas.microsoft.com/sharepoint/v3/contenttype/forms"/>
  </ds:schemaRefs>
</ds:datastoreItem>
</file>

<file path=customXml/itemProps2.xml><?xml version="1.0" encoding="utf-8"?>
<ds:datastoreItem xmlns:ds="http://schemas.openxmlformats.org/officeDocument/2006/customXml" ds:itemID="{B0A1DDC1-46AD-4384-8942-6266350B2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071f35-5c89-41b3-924a-c2ad6ce205e1"/>
    <ds:schemaRef ds:uri="a3244b0c-843b-4237-abd6-d822de1951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1E595A-85D6-4BDE-AADD-789F6B5A6B3F}">
  <ds:schemaRefs>
    <ds:schemaRef ds:uri="http://schemas.microsoft.com/office/2006/metadata/properties"/>
    <ds:schemaRef ds:uri="http://schemas.microsoft.com/office/infopath/2007/PartnerControls"/>
    <ds:schemaRef ds:uri="f7071f35-5c89-41b3-924a-c2ad6ce205e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Leanna Robb</dc:creator>
  <keywords/>
  <dc:description/>
  <lastModifiedBy>Michele Dehmer</lastModifiedBy>
  <revision>22</revision>
  <dcterms:created xsi:type="dcterms:W3CDTF">2020-04-18T00:20:00.0000000Z</dcterms:created>
  <dcterms:modified xsi:type="dcterms:W3CDTF">2020-05-05T23:21:32.9833381Z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2020-01-08T18:48:50Z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3f352d0d-aae6-4092-9ce8-0000d4bbc0c9</vt:lpwstr>
  </property>
  <property fmtid="{D5CDD505-2E9C-101B-9397-08002B2CF9AE}" pid="8" name="MSIP_Label_f42aa342-8706-4288-bd11-ebb85995028c_ContentBits">
    <vt:lpwstr>0</vt:lpwstr>
  </property>
  <property fmtid="{D5CDD505-2E9C-101B-9397-08002B2CF9AE}" pid="9" name="ContentTypeId">
    <vt:lpwstr>0x010100FA1AE11B11710B4C93585091258EFE17</vt:lpwstr>
  </property>
</Properties>
</file>