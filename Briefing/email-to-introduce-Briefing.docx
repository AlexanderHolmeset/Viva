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622C04" w:rsidR="00ED6047" w:rsidP="00ED6047" w:rsidRDefault="1AA11148" w14:paraId="002BABAF" w14:textId="5D3A91B9">
      <w:pPr>
        <w:jc w:val="center"/>
        <w:rPr>
          <w:rFonts w:ascii="Segoe UI" w:hAnsi="Segoe UI" w:cs="Segoe UI"/>
        </w:rPr>
      </w:pPr>
      <w:r w:rsidR="1AA11148">
        <w:drawing>
          <wp:inline wp14:editId="5CD8887F" wp14:anchorId="10BF7C4C">
            <wp:extent cx="3228975" cy="1641396"/>
            <wp:effectExtent l="0" t="0" r="0" b="0"/>
            <wp:docPr id="1667228127" name="Picture 44676333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46763336"/>
                    <pic:cNvPicPr/>
                  </pic:nvPicPr>
                  <pic:blipFill>
                    <a:blip r:embed="R887599e97ed2453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28975" cy="164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22C04" w:rsidR="00065186" w:rsidP="00622C04" w:rsidRDefault="00A515FA" w14:paraId="4F5991F9" w14:textId="266612A5">
      <w:pPr>
        <w:pStyle w:val="Heading1"/>
      </w:pPr>
      <w:r w:rsidRPr="00622C04">
        <w:t>Introducing the new daily Briefing email from Cortana</w:t>
      </w:r>
    </w:p>
    <w:p w:rsidRPr="00622C04" w:rsidR="00F47244" w:rsidP="00622C04" w:rsidRDefault="008006F1" w14:paraId="15CE72FA" w14:textId="2B90F4AA">
      <w:pPr>
        <w:spacing w:before="120" w:after="120"/>
        <w:rPr>
          <w:rFonts w:ascii="Segoe UI" w:hAnsi="Segoe UI" w:cs="Segoe UI"/>
          <w:sz w:val="22"/>
          <w:szCs w:val="22"/>
        </w:rPr>
      </w:pPr>
      <w:r w:rsidRPr="00622C04" w:rsidR="008006F1">
        <w:rPr>
          <w:rFonts w:ascii="Segoe UI" w:hAnsi="Segoe UI" w:eastAsia="Times New Roman" w:cs="Segoe UI"/>
          <w:color w:val="000000" w:themeColor="text1"/>
          <w:sz w:val="22"/>
          <w:szCs w:val="22"/>
        </w:rPr>
        <w:t xml:space="preserve">The Briefing email summarizes </w:t>
      </w:r>
      <w:r w:rsidRPr="00622C04" w:rsidR="00622C04">
        <w:rPr>
          <w:rFonts w:ascii="Segoe UI" w:hAnsi="Segoe UI" w:eastAsia="Times New Roman" w:cs="Segoe UI"/>
          <w:color w:val="000000" w:themeColor="text1"/>
          <w:sz w:val="22"/>
          <w:szCs w:val="22"/>
        </w:rPr>
        <w:t>what’s</w:t>
      </w:r>
      <w:r w:rsidRPr="00622C04" w:rsidR="00622C04">
        <w:rPr>
          <w:rFonts w:ascii="Segoe UI" w:hAnsi="Segoe UI" w:eastAsia="Times New Roman" w:cs="Segoe UI"/>
          <w:color w:val="000000" w:themeColor="text1"/>
          <w:sz w:val="22"/>
          <w:szCs w:val="22"/>
        </w:rPr>
        <w:t xml:space="preserve"> </w:t>
      </w:r>
      <w:r w:rsidRPr="00622C04" w:rsidR="008006F1">
        <w:rPr>
          <w:rFonts w:ascii="Segoe UI" w:hAnsi="Segoe UI" w:eastAsia="Times New Roman" w:cs="Segoe UI"/>
          <w:color w:val="000000" w:themeColor="text1"/>
          <w:sz w:val="22"/>
          <w:szCs w:val="22"/>
        </w:rPr>
        <w:t xml:space="preserve">most important </w:t>
      </w:r>
      <w:r w:rsidRPr="00622C04" w:rsidR="008006F1">
        <w:rPr>
          <w:rFonts w:ascii="Segoe UI" w:hAnsi="Segoe UI" w:eastAsia="Times New Roman" w:cs="Segoe UI"/>
          <w:color w:val="000000" w:themeColor="text1"/>
          <w:sz w:val="22"/>
          <w:szCs w:val="22"/>
        </w:rPr>
        <w:t xml:space="preserve">for the day ahead to help you feel more in control of your calendar and tasks. </w:t>
      </w:r>
      <w:r w:rsidRPr="7C9D19EA" w:rsidR="00622C04">
        <w:rPr>
          <w:rFonts w:ascii="Segoe UI" w:hAnsi="Segoe UI" w:eastAsia="Times New Roman" w:cs="Segoe UI"/>
          <w:color w:val="000000" w:themeColor="text1" w:themeTint="FF" w:themeShade="FF"/>
          <w:sz w:val="22"/>
          <w:szCs w:val="22"/>
        </w:rPr>
        <w:t>Cortana will sen</w:t>
      </w:r>
      <w:r w:rsidRPr="00622C04" w:rsidR="48BC01B7">
        <w:rPr>
          <w:rFonts w:ascii="Segoe UI" w:hAnsi="Segoe UI" w:eastAsia="Times New Roman" w:cs="Segoe UI"/>
          <w:color w:val="000000" w:themeColor="text1"/>
          <w:sz w:val="22"/>
          <w:szCs w:val="22"/>
        </w:rPr>
        <w:t>d</w:t>
      </w:r>
      <w:r w:rsidRPr="00622C04" w:rsidR="00622C04">
        <w:rPr>
          <w:rFonts w:ascii="Segoe UI" w:hAnsi="Segoe UI" w:eastAsia="Times New Roman" w:cs="Segoe UI"/>
          <w:color w:val="000000" w:themeColor="text1"/>
          <w:sz w:val="22"/>
          <w:szCs w:val="22"/>
        </w:rPr>
        <w:t xml:space="preserve"> you</w:t>
      </w:r>
      <w:r w:rsidRPr="00622C04" w:rsidR="008006F1">
        <w:rPr>
          <w:rFonts w:ascii="Segoe UI" w:hAnsi="Segoe UI" w:eastAsia="Times New Roman" w:cs="Segoe UI"/>
          <w:color w:val="000000" w:themeColor="text1"/>
          <w:sz w:val="22"/>
          <w:szCs w:val="22"/>
        </w:rPr>
        <w:t xml:space="preserve"> the Briefing email </w:t>
      </w:r>
      <w:r w:rsidRPr="00622C04" w:rsidR="008006F1">
        <w:rPr>
          <w:rFonts w:ascii="Segoe UI" w:hAnsi="Segoe UI" w:eastAsia="Times New Roman" w:cs="Segoe UI"/>
          <w:color w:val="000000" w:themeColor="text1"/>
          <w:sz w:val="22"/>
          <w:szCs w:val="22"/>
        </w:rPr>
        <w:t xml:space="preserve">near the start of your workday (as </w:t>
      </w:r>
      <w:r w:rsidRPr="00622C04" w:rsidR="00622C04">
        <w:rPr>
          <w:rFonts w:ascii="Segoe UI" w:hAnsi="Segoe UI" w:eastAsia="Times New Roman" w:cs="Segoe UI"/>
          <w:color w:val="000000" w:themeColor="text1"/>
          <w:sz w:val="22"/>
          <w:szCs w:val="22"/>
        </w:rPr>
        <w:t>set</w:t>
      </w:r>
      <w:r w:rsidRPr="00622C04" w:rsidR="00622C04">
        <w:rPr>
          <w:rFonts w:ascii="Segoe UI" w:hAnsi="Segoe UI" w:eastAsia="Times New Roman" w:cs="Segoe UI"/>
          <w:color w:val="000000" w:themeColor="text1"/>
          <w:sz w:val="22"/>
          <w:szCs w:val="22"/>
        </w:rPr>
        <w:t xml:space="preserve"> </w:t>
      </w:r>
      <w:r w:rsidRPr="00622C04" w:rsidR="008006F1">
        <w:rPr>
          <w:rFonts w:ascii="Segoe UI" w:hAnsi="Segoe UI" w:eastAsia="Times New Roman" w:cs="Segoe UI"/>
          <w:color w:val="000000" w:themeColor="text1"/>
          <w:sz w:val="22"/>
          <w:szCs w:val="22"/>
        </w:rPr>
        <w:t xml:space="preserve">in Outlook) </w:t>
      </w:r>
      <w:r w:rsidRPr="00622C04" w:rsidDel="00622C04" w:rsidR="008006F1">
        <w:rPr>
          <w:rFonts w:ascii="Segoe UI" w:hAnsi="Segoe UI" w:eastAsia="Times New Roman" w:cs="Segoe UI"/>
          <w:color w:val="000000" w:themeColor="text1"/>
          <w:sz w:val="22"/>
          <w:szCs w:val="22"/>
        </w:rPr>
        <w:t xml:space="preserve">when you have relevant items </w:t>
      </w:r>
      <w:r w:rsidRPr="00622C04" w:rsidR="008006F1">
        <w:rPr>
          <w:rFonts w:ascii="Segoe UI" w:hAnsi="Segoe UI" w:eastAsia="Times New Roman" w:cs="Segoe UI"/>
          <w:color w:val="000000" w:themeColor="text1"/>
          <w:sz w:val="22"/>
          <w:szCs w:val="22"/>
        </w:rPr>
        <w:t xml:space="preserve">to </w:t>
      </w:r>
      <w:r w:rsidRPr="00622C04" w:rsidR="00622C04">
        <w:rPr>
          <w:rFonts w:ascii="Segoe UI" w:hAnsi="Segoe UI" w:eastAsia="Times New Roman" w:cs="Segoe UI"/>
          <w:color w:val="000000" w:themeColor="text1"/>
          <w:sz w:val="22"/>
          <w:szCs w:val="22"/>
        </w:rPr>
        <w:t xml:space="preserve">help you </w:t>
      </w:r>
      <w:r w:rsidRPr="00622C04" w:rsidR="00622C04">
        <w:rPr>
          <w:rFonts w:ascii="Segoe UI" w:hAnsi="Segoe UI" w:eastAsia="Times New Roman" w:cs="Segoe UI"/>
          <w:color w:val="000000" w:themeColor="text1"/>
          <w:sz w:val="22"/>
          <w:szCs w:val="22"/>
        </w:rPr>
        <w:t>plan</w:t>
      </w:r>
      <w:r w:rsidRPr="00622C04" w:rsidR="008006F1">
        <w:rPr>
          <w:rFonts w:ascii="Segoe UI" w:hAnsi="Segoe UI" w:eastAsia="Times New Roman" w:cs="Segoe UI"/>
          <w:color w:val="000000" w:themeColor="text1"/>
          <w:sz w:val="22"/>
          <w:szCs w:val="22"/>
        </w:rPr>
        <w:t xml:space="preserve"> the day ahead. </w:t>
      </w:r>
      <w:r w:rsidRPr="00622C04" w:rsidR="00CB282E">
        <w:rPr>
          <w:rFonts w:ascii="Segoe UI" w:hAnsi="Segoe UI" w:cs="Segoe UI"/>
          <w:sz w:val="22"/>
          <w:szCs w:val="22"/>
        </w:rPr>
        <w:t>You won’t receive an email on days when Cortana doesn’t have any suggestions.</w:t>
      </w:r>
      <w:r w:rsidRPr="00622C04" w:rsidR="00F5673E">
        <w:rPr>
          <w:rFonts w:ascii="Segoe UI" w:hAnsi="Segoe UI" w:cs="Segoe UI"/>
          <w:sz w:val="22"/>
          <w:szCs w:val="22"/>
        </w:rPr>
        <w:t xml:space="preserve"> </w:t>
      </w:r>
      <w:r w:rsidRPr="00622C04" w:rsidR="00622C04">
        <w:rPr>
          <w:rFonts w:ascii="Segoe UI" w:hAnsi="Segoe UI" w:cs="Segoe UI"/>
          <w:sz w:val="22"/>
          <w:szCs w:val="22"/>
        </w:rPr>
        <w:t xml:space="preserve">See </w:t>
      </w:r>
      <w:r w:rsidRPr="00622C04" w:rsidR="00622C04">
        <w:rPr>
          <w:rFonts w:ascii="Segoe UI" w:hAnsi="Segoe UI" w:cs="Segoe UI"/>
          <w:sz w:val="22"/>
          <w:szCs w:val="22"/>
        </w:rPr>
        <w:fldChar w:fldCharType="begin"/>
      </w:r>
      <w:r w:rsidRPr="00622C04" w:rsidR="00622C04">
        <w:rPr>
          <w:rFonts w:ascii="Segoe UI" w:hAnsi="Segoe UI" w:cs="Segoe UI"/>
          <w:sz w:val="22"/>
          <w:szCs w:val="22"/>
        </w:rPr>
        <w:instrText xml:space="preserve"> HYPERLINK "https://docs.microsoft.com/Briefing/be-overview" </w:instrText>
      </w:r>
      <w:r w:rsidRPr="00622C04" w:rsidR="00622C04">
        <w:rPr>
          <w:rFonts w:ascii="Segoe UI" w:hAnsi="Segoe UI" w:cs="Segoe UI"/>
          <w:sz w:val="22"/>
          <w:szCs w:val="22"/>
        </w:rPr>
      </w:r>
      <w:r w:rsidRPr="00622C04" w:rsidR="00622C04">
        <w:rPr>
          <w:rFonts w:ascii="Segoe UI" w:hAnsi="Segoe UI" w:cs="Segoe UI"/>
          <w:sz w:val="22"/>
          <w:szCs w:val="22"/>
        </w:rPr>
        <w:fldChar w:fldCharType="separate"/>
      </w:r>
      <w:r w:rsidRPr="00622C04" w:rsidR="00622C04">
        <w:rPr>
          <w:rStyle w:val="Hyperlink"/>
          <w:rFonts w:ascii="Segoe UI" w:hAnsi="Segoe UI" w:cs="Segoe UI"/>
          <w:sz w:val="22"/>
          <w:szCs w:val="22"/>
        </w:rPr>
        <w:t>Briefing email overview</w:t>
      </w:r>
      <w:ins w:author="Michele Dehmer" w:date="2020-05-01T11:02:00Z" w:id="16">
        <w:r w:rsidRPr="7C9D19EA">
          <w:rPr>
            <w:rFonts w:ascii="Segoe UI" w:hAnsi="Segoe UI" w:cs="Segoe UI"/>
            <w:sz w:val="22"/>
            <w:szCs w:val="22"/>
          </w:rPr>
          <w:fldChar w:fldCharType="end"/>
        </w:r>
      </w:ins>
      <w:r w:rsidRPr="00622C04" w:rsidR="00622C04">
        <w:rPr>
          <w:rFonts w:ascii="Segoe UI" w:hAnsi="Segoe UI" w:cs="Segoe UI"/>
          <w:sz w:val="22"/>
          <w:szCs w:val="22"/>
        </w:rPr>
        <w:t xml:space="preserve"> </w:t>
      </w:r>
      <w:r w:rsidRPr="00622C04" w:rsidR="00622C04">
        <w:rPr>
          <w:rFonts w:ascii="Segoe UI" w:hAnsi="Segoe UI" w:cs="Segoe UI"/>
          <w:sz w:val="22"/>
          <w:szCs w:val="22"/>
        </w:rPr>
        <w:t>to l</w:t>
      </w:r>
      <w:r w:rsidRPr="00622C04" w:rsidR="00F5673E">
        <w:rPr>
          <w:rFonts w:ascii="Segoe UI" w:hAnsi="Segoe UI" w:cs="Segoe UI"/>
          <w:sz w:val="22"/>
          <w:szCs w:val="22"/>
        </w:rPr>
        <w:t xml:space="preserve">earn </w:t>
      </w:r>
      <w:r w:rsidRPr="00622C04" w:rsidR="00F5673E">
        <w:rPr>
          <w:rFonts w:ascii="Segoe UI" w:hAnsi="Segoe UI" w:cs="Segoe UI"/>
          <w:sz w:val="22"/>
          <w:szCs w:val="22"/>
        </w:rPr>
        <w:t>more</w:t>
      </w:r>
      <w:r w:rsidRPr="00622C04" w:rsidR="00622C04">
        <w:rPr>
          <w:rFonts w:ascii="Segoe UI" w:hAnsi="Segoe UI" w:cs="Segoe UI"/>
          <w:sz w:val="22"/>
          <w:szCs w:val="22"/>
        </w:rPr>
        <w:t>.</w:t>
      </w:r>
    </w:p>
    <w:p w:rsidRPr="00622C04" w:rsidR="00ED6047" w:rsidP="00622C04" w:rsidRDefault="00173C9D" w14:paraId="1D844C5B" w14:textId="59E6CF0D" w14:noSpellErr="1">
      <w:pPr>
        <w:pStyle w:val="Heading2"/>
      </w:pPr>
      <w:r w:rsidR="00173C9D">
        <w:rPr/>
        <w:t xml:space="preserve">What the Briefing email can </w:t>
      </w:r>
      <w:r w:rsidR="00622C04">
        <w:rPr/>
        <w:t>help</w:t>
      </w:r>
      <w:r w:rsidR="00173C9D">
        <w:rPr/>
        <w:t xml:space="preserve"> you</w:t>
      </w:r>
      <w:r w:rsidR="00622C04">
        <w:rPr/>
        <w:t xml:space="preserve"> </w:t>
      </w:r>
      <w:commentRangeStart w:id="22"/>
      <w:commentRangeStart w:id="416905270"/>
      <w:r w:rsidR="00622C04">
        <w:rPr/>
        <w:t>do</w:t>
      </w:r>
      <w:commentRangeEnd w:id="22"/>
      <w:r>
        <w:rPr>
          <w:rStyle w:val="CommentReference"/>
        </w:rPr>
        <w:commentReference w:id="22"/>
      </w:r>
      <w:commentRangeEnd w:id="416905270"/>
      <w:r>
        <w:rPr>
          <w:rStyle w:val="CommentReference"/>
        </w:rPr>
        <w:commentReference w:id="416905270"/>
      </w:r>
    </w:p>
    <w:tbl>
      <w:tblPr>
        <w:tblStyle w:val="PlainTable4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600" w:firstRow="0" w:lastRow="0" w:firstColumn="0" w:lastColumn="0" w:noHBand="1" w:noVBand="1"/>
      </w:tblPr>
      <w:tblGrid>
        <w:gridCol w:w="4776"/>
        <w:gridCol w:w="4776"/>
      </w:tblGrid>
      <w:tr w:rsidRPr="00622C04" w:rsidR="00D87FD9" w:rsidTr="114D3498" w14:paraId="33068328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  <w:vAlign w:val="center"/>
          </w:tcPr>
          <w:p w:rsidRPr="00622C04" w:rsidR="00ED6047" w:rsidP="00622C04" w:rsidRDefault="00D87FD9" w14:paraId="29227E1B" w14:textId="6F320D5A">
            <w:pPr>
              <w:spacing w:before="120" w:after="120"/>
              <w:rPr>
                <w:rFonts w:ascii="Segoe UI" w:hAnsi="Segoe UI" w:cs="Segoe UI"/>
              </w:rPr>
            </w:pPr>
            <w:r w:rsidR="00D87FD9">
              <w:drawing>
                <wp:inline wp14:editId="24D912BB" wp14:anchorId="4945C82A">
                  <wp:extent cx="2849880" cy="1760167"/>
                  <wp:effectExtent l="0" t="0" r="0" b="0"/>
                  <wp:docPr id="1989920243" name="Picture 3" descr="A screenshot of a cell phone&#10;&#10;Description automatically generated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3"/>
                          <pic:cNvPicPr/>
                        </pic:nvPicPr>
                        <pic:blipFill>
                          <a:blip r:embed="R188531bd66d24db0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849880" cy="1760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  <w:vAlign w:val="center"/>
          </w:tcPr>
          <w:p w:rsidRPr="00622C04" w:rsidR="00D1477A" w:rsidP="00622C04" w:rsidRDefault="00173C9D" w14:paraId="18CE7B86" w14:textId="177870CD">
            <w:pPr>
              <w:spacing w:before="120" w:after="120"/>
              <w:rPr>
                <w:rFonts w:ascii="Segoe UI" w:hAnsi="Segoe UI" w:cs="Segoe UI"/>
                <w:b/>
                <w:bCs/>
              </w:rPr>
            </w:pPr>
            <w:r w:rsidRPr="00622C04">
              <w:rPr>
                <w:rFonts w:ascii="Segoe UI" w:hAnsi="Segoe UI" w:cs="Segoe UI"/>
                <w:b/>
                <w:bCs/>
              </w:rPr>
              <w:t>P</w:t>
            </w:r>
            <w:r w:rsidRPr="00622C04" w:rsidR="00D1477A">
              <w:rPr>
                <w:rFonts w:ascii="Segoe UI" w:hAnsi="Segoe UI" w:cs="Segoe UI"/>
                <w:b/>
                <w:bCs/>
              </w:rPr>
              <w:t>rep</w:t>
            </w:r>
            <w:r w:rsidR="00D9197C">
              <w:rPr>
                <w:rFonts w:ascii="Segoe UI" w:hAnsi="Segoe UI" w:cs="Segoe UI"/>
                <w:b/>
                <w:bCs/>
              </w:rPr>
              <w:t>are</w:t>
            </w:r>
            <w:r w:rsidRPr="00622C04">
              <w:rPr>
                <w:rFonts w:ascii="Segoe UI" w:hAnsi="Segoe UI" w:cs="Segoe UI"/>
                <w:b/>
                <w:bCs/>
              </w:rPr>
              <w:t xml:space="preserve"> </w:t>
            </w:r>
            <w:r w:rsidRPr="00622C04" w:rsidR="00D1477A">
              <w:rPr>
                <w:rFonts w:ascii="Segoe UI" w:hAnsi="Segoe UI" w:cs="Segoe UI"/>
                <w:b/>
                <w:bCs/>
              </w:rPr>
              <w:t>for meetings</w:t>
            </w:r>
          </w:p>
          <w:p w:rsidRPr="00622C04" w:rsidR="00D1477A" w:rsidP="00622C04" w:rsidRDefault="00D1477A" w14:paraId="4465768E" w14:textId="3C68BA3D">
            <w:pPr>
              <w:spacing w:before="120" w:after="120"/>
              <w:rPr>
                <w:rFonts w:ascii="Segoe UI" w:hAnsi="Segoe UI" w:cs="Segoe UI"/>
                <w:sz w:val="22"/>
                <w:szCs w:val="22"/>
              </w:rPr>
            </w:pPr>
            <w:r w:rsidRPr="00622C04">
              <w:rPr>
                <w:rFonts w:ascii="Segoe UI" w:hAnsi="Segoe UI" w:cs="Segoe UI"/>
                <w:sz w:val="22"/>
                <w:szCs w:val="22"/>
              </w:rPr>
              <w:t xml:space="preserve">Review documents and tasks </w:t>
            </w:r>
            <w:r w:rsidR="00D9197C">
              <w:rPr>
                <w:rFonts w:ascii="Segoe UI" w:hAnsi="Segoe UI" w:cs="Segoe UI"/>
                <w:sz w:val="22"/>
                <w:szCs w:val="22"/>
              </w:rPr>
              <w:t>that help you prepare for</w:t>
            </w:r>
            <w:r w:rsidRPr="00622C04">
              <w:rPr>
                <w:rFonts w:ascii="Segoe UI" w:hAnsi="Segoe UI" w:cs="Segoe UI"/>
                <w:sz w:val="22"/>
                <w:szCs w:val="22"/>
              </w:rPr>
              <w:t xml:space="preserve"> upcoming meetings.</w:t>
            </w:r>
          </w:p>
          <w:p w:rsidRPr="00622C04" w:rsidR="00D1477A" w:rsidP="00622C04" w:rsidRDefault="00D1477A" w14:paraId="2B4C8E94" w14:textId="47D9A24A">
            <w:pPr>
              <w:spacing w:before="120" w:after="120"/>
              <w:rPr>
                <w:rFonts w:ascii="Segoe UI" w:hAnsi="Segoe UI" w:cs="Segoe UI"/>
              </w:rPr>
            </w:pPr>
            <w:r w:rsidRPr="7C9D19EA" w:rsidR="34DEC624">
              <w:rPr>
                <w:rFonts w:ascii="Segoe UI" w:hAnsi="Segoe UI" w:cs="Segoe UI"/>
                <w:sz w:val="22"/>
                <w:szCs w:val="22"/>
              </w:rPr>
              <w:t xml:space="preserve">Open related documents and emails directly from </w:t>
            </w:r>
            <w:r w:rsidRPr="7C9D19EA" w:rsidR="34DEC624">
              <w:rPr>
                <w:rFonts w:ascii="Segoe UI" w:hAnsi="Segoe UI" w:cs="Segoe UI"/>
                <w:sz w:val="22"/>
                <w:szCs w:val="22"/>
              </w:rPr>
              <w:t>Briefing</w:t>
            </w:r>
            <w:r w:rsidRPr="7C9D19EA" w:rsidR="5ECD17C4">
              <w:rPr>
                <w:rFonts w:ascii="Segoe UI" w:hAnsi="Segoe UI" w:cs="Segoe UI"/>
                <w:sz w:val="22"/>
                <w:szCs w:val="22"/>
              </w:rPr>
              <w:t>, which saves you from having to search for them.</w:t>
            </w:r>
          </w:p>
        </w:tc>
      </w:tr>
      <w:tr w:rsidRPr="00622C04" w:rsidR="00D87FD9" w:rsidTr="114D3498" w14:paraId="1EF5D00E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  <w:vAlign w:val="center"/>
          </w:tcPr>
          <w:p w:rsidRPr="00622C04" w:rsidR="00ED6047" w:rsidP="00622C04" w:rsidRDefault="00ED6047" w14:paraId="4A063DDD" w14:textId="77777777">
            <w:pPr>
              <w:spacing w:before="120" w:after="120"/>
              <w:rPr>
                <w:rFonts w:ascii="Segoe UI" w:hAnsi="Segoe UI" w:cs="Segoe UI"/>
                <w:b/>
                <w:bCs/>
              </w:rPr>
            </w:pPr>
            <w:r w:rsidRPr="00622C04">
              <w:rPr>
                <w:rFonts w:ascii="Segoe UI" w:hAnsi="Segoe UI" w:cs="Segoe UI"/>
                <w:b/>
                <w:bCs/>
              </w:rPr>
              <w:t>Keep your commitments</w:t>
            </w:r>
          </w:p>
          <w:p w:rsidRPr="00622C04" w:rsidR="00ED6047" w:rsidP="00622C04" w:rsidRDefault="00ED6047" w14:paraId="3CE7C1A7" w14:textId="2082919E">
            <w:pPr>
              <w:spacing w:before="120" w:after="120"/>
              <w:rPr>
                <w:rFonts w:ascii="Segoe UI" w:hAnsi="Segoe UI" w:cs="Segoe UI"/>
                <w:sz w:val="22"/>
                <w:szCs w:val="22"/>
              </w:rPr>
            </w:pPr>
            <w:r w:rsidRPr="00622C04">
              <w:rPr>
                <w:rFonts w:ascii="Segoe UI" w:hAnsi="Segoe UI" w:cs="Segoe UI"/>
                <w:sz w:val="22"/>
                <w:szCs w:val="22"/>
              </w:rPr>
              <w:t>Follow up on</w:t>
            </w:r>
            <w:r w:rsidR="00D9197C">
              <w:rPr>
                <w:rFonts w:ascii="Segoe UI" w:hAnsi="Segoe UI" w:cs="Segoe UI"/>
                <w:sz w:val="22"/>
                <w:szCs w:val="22"/>
              </w:rPr>
              <w:t xml:space="preserve"> email</w:t>
            </w:r>
            <w:r w:rsidRPr="00622C04">
              <w:rPr>
                <w:rFonts w:ascii="Segoe UI" w:hAnsi="Segoe UI" w:cs="Segoe UI"/>
                <w:sz w:val="22"/>
                <w:szCs w:val="22"/>
              </w:rPr>
              <w:t xml:space="preserve"> commitments and requests that might have fallen through the cracks.</w:t>
            </w:r>
          </w:p>
          <w:p w:rsidRPr="00622C04" w:rsidR="00D1477A" w:rsidP="00622C04" w:rsidRDefault="00ED6047" w14:paraId="1BE262A3" w14:textId="094DAD12">
            <w:pPr>
              <w:spacing w:before="120" w:after="120"/>
              <w:rPr>
                <w:rFonts w:ascii="Segoe UI" w:hAnsi="Segoe UI" w:cs="Segoe UI"/>
              </w:rPr>
            </w:pPr>
            <w:r w:rsidRPr="00622C04">
              <w:rPr>
                <w:rFonts w:ascii="Segoe UI" w:hAnsi="Segoe UI" w:cs="Segoe UI"/>
                <w:sz w:val="22"/>
                <w:szCs w:val="22"/>
              </w:rPr>
              <w:t>You can ma</w:t>
            </w:r>
            <w:r w:rsidR="00D9197C">
              <w:rPr>
                <w:rFonts w:ascii="Segoe UI" w:hAnsi="Segoe UI" w:cs="Segoe UI"/>
                <w:sz w:val="22"/>
                <w:szCs w:val="22"/>
              </w:rPr>
              <w:t>rk</w:t>
            </w:r>
            <w:r w:rsidRPr="00622C04">
              <w:rPr>
                <w:rFonts w:ascii="Segoe UI" w:hAnsi="Segoe UI" w:cs="Segoe UI"/>
                <w:sz w:val="22"/>
                <w:szCs w:val="22"/>
              </w:rPr>
              <w:t xml:space="preserve"> a task as done, and it won’t be shown again, or dismiss </w:t>
            </w:r>
            <w:r w:rsidR="00D9197C">
              <w:rPr>
                <w:rFonts w:ascii="Segoe UI" w:hAnsi="Segoe UI" w:cs="Segoe UI"/>
                <w:sz w:val="22"/>
                <w:szCs w:val="22"/>
              </w:rPr>
              <w:t>one</w:t>
            </w:r>
            <w:r w:rsidRPr="00622C04">
              <w:rPr>
                <w:rFonts w:ascii="Segoe UI" w:hAnsi="Segoe UI" w:cs="Segoe UI"/>
                <w:sz w:val="22"/>
                <w:szCs w:val="22"/>
              </w:rPr>
              <w:t xml:space="preserve"> that’s not relevant, which help</w:t>
            </w:r>
            <w:r w:rsidR="00D9197C">
              <w:rPr>
                <w:rFonts w:ascii="Segoe UI" w:hAnsi="Segoe UI" w:cs="Segoe UI"/>
                <w:sz w:val="22"/>
                <w:szCs w:val="22"/>
              </w:rPr>
              <w:t>s</w:t>
            </w:r>
            <w:r w:rsidRPr="00622C04">
              <w:rPr>
                <w:rFonts w:ascii="Segoe UI" w:hAnsi="Segoe UI" w:cs="Segoe UI"/>
                <w:sz w:val="22"/>
                <w:szCs w:val="22"/>
              </w:rPr>
              <w:t xml:space="preserve"> Cortana </w:t>
            </w:r>
            <w:r w:rsidR="00D9197C">
              <w:rPr>
                <w:rFonts w:ascii="Segoe UI" w:hAnsi="Segoe UI" w:cs="Segoe UI"/>
                <w:sz w:val="22"/>
                <w:szCs w:val="22"/>
              </w:rPr>
              <w:t>learn</w:t>
            </w:r>
            <w:r w:rsidRPr="00622C04">
              <w:rPr>
                <w:rFonts w:ascii="Segoe UI" w:hAnsi="Segoe UI" w:cs="Segoe UI"/>
                <w:sz w:val="22"/>
                <w:szCs w:val="22"/>
              </w:rPr>
              <w:t xml:space="preserve"> what type of information is helpful to you.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  <w:vAlign w:val="center"/>
          </w:tcPr>
          <w:p w:rsidRPr="00622C04" w:rsidR="00ED6047" w:rsidP="00622C04" w:rsidRDefault="00ED6047" w14:paraId="56EEB72B" w14:textId="60F341D9">
            <w:pPr>
              <w:spacing w:before="120" w:after="120"/>
              <w:rPr>
                <w:rFonts w:ascii="Segoe UI" w:hAnsi="Segoe UI" w:cs="Segoe UI"/>
              </w:rPr>
            </w:pPr>
            <w:r w:rsidR="00ED6047">
              <w:drawing>
                <wp:inline wp14:editId="19B727F5" wp14:anchorId="26871A2B">
                  <wp:extent cx="2849880" cy="1978170"/>
                  <wp:effectExtent l="0" t="0" r="0" b="0"/>
                  <wp:docPr id="1981511041" name="Picture 2" descr="A screenshot of a computer&#10;&#10;Description automatically generated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"/>
                          <pic:cNvPicPr/>
                        </pic:nvPicPr>
                        <pic:blipFill>
                          <a:blip r:embed="R20b333f7ad3a4a09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849880" cy="197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622C04" w:rsidR="00D87FD9" w:rsidTr="114D3498" w14:paraId="357065DC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  <w:vAlign w:val="center"/>
          </w:tcPr>
          <w:p w:rsidRPr="00622C04" w:rsidR="00ED6047" w:rsidP="00622C04" w:rsidRDefault="00843DCE" w14:paraId="573B5DFC" w14:textId="4092F5FA">
            <w:pPr>
              <w:spacing w:before="120" w:after="120"/>
              <w:rPr>
                <w:rFonts w:ascii="Segoe UI" w:hAnsi="Segoe UI" w:cs="Segoe UI"/>
              </w:rPr>
            </w:pPr>
            <w:r w:rsidR="00843DCE">
              <w:drawing>
                <wp:inline wp14:editId="4E8BED1E" wp14:anchorId="6DC7E933">
                  <wp:extent cx="2849991" cy="1358008"/>
                  <wp:effectExtent l="0" t="0" r="0" b="0"/>
                  <wp:docPr id="640820381" name="Picture 1" descr="A screenshot of a cell phone&#10;&#10;Description automatically generated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bf85806a894e4a7d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849991" cy="135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  <w:vAlign w:val="center"/>
          </w:tcPr>
          <w:p w:rsidRPr="00622C04" w:rsidR="00CB282E" w:rsidP="00622C04" w:rsidRDefault="00CB282E" w14:paraId="3044346A" w14:textId="126131EE">
            <w:pPr>
              <w:spacing w:before="120" w:after="120"/>
              <w:rPr>
                <w:rFonts w:ascii="Segoe UI" w:hAnsi="Segoe UI" w:cs="Segoe UI"/>
                <w:b/>
                <w:bCs/>
              </w:rPr>
            </w:pPr>
            <w:r w:rsidRPr="00622C04">
              <w:rPr>
                <w:rFonts w:ascii="Segoe UI" w:hAnsi="Segoe UI" w:cs="Segoe UI"/>
                <w:b/>
                <w:bCs/>
              </w:rPr>
              <w:t>Schedule focus time</w:t>
            </w:r>
          </w:p>
          <w:p w:rsidRPr="00622C04" w:rsidR="00D1477A" w:rsidP="00622C04" w:rsidRDefault="00D1477A" w14:paraId="1B916F88" w14:textId="31FDEC39">
            <w:pPr>
              <w:spacing w:before="120" w:after="120"/>
              <w:rPr>
                <w:rFonts w:ascii="Segoe UI" w:hAnsi="Segoe UI" w:cs="Segoe UI"/>
              </w:rPr>
            </w:pPr>
            <w:r w:rsidRPr="00622C04">
              <w:rPr>
                <w:rFonts w:ascii="Segoe UI" w:hAnsi="Segoe UI" w:cs="Segoe UI"/>
                <w:sz w:val="22"/>
                <w:szCs w:val="22"/>
              </w:rPr>
              <w:t>Dedicate time on your calendar to work on outstanding tasks and prepare for meetings without interruption.</w:t>
            </w:r>
          </w:p>
        </w:tc>
      </w:tr>
    </w:tbl>
    <w:p w:rsidRPr="00622C04" w:rsidR="00CB282E" w:rsidP="00622C04" w:rsidRDefault="006C4A24" w14:paraId="2484C279" w14:textId="1A6B9D87">
      <w:pPr>
        <w:pStyle w:val="Heading2"/>
      </w:pPr>
      <w:r w:rsidRPr="00622C04">
        <w:t>Data privacy and security</w:t>
      </w:r>
    </w:p>
    <w:p w:rsidRPr="00622C04" w:rsidR="001173E2" w:rsidP="114D3498" w:rsidRDefault="007B07E0" w14:paraId="373FB309" w14:textId="1DB71657">
      <w:pPr>
        <w:pStyle w:val="Normal"/>
        <w:bidi w:val="0"/>
        <w:spacing w:before="120" w:beforeAutospacing="off" w:after="120" w:afterAutospacing="off" w:line="259" w:lineRule="auto"/>
        <w:ind w:left="0" w:right="0"/>
        <w:jc w:val="left"/>
        <w:rPr>
          <w:rFonts w:ascii="Segoe UI" w:hAnsi="Segoe UI" w:cs="Segoe UI"/>
          <w:sz w:val="22"/>
          <w:szCs w:val="22"/>
        </w:rPr>
      </w:pPr>
      <w:r w:rsidRPr="114D3498" w:rsidR="007B07E0">
        <w:rPr>
          <w:rFonts w:ascii="Segoe UI" w:hAnsi="Segoe UI" w:cs="Segoe UI"/>
          <w:sz w:val="22"/>
          <w:szCs w:val="22"/>
        </w:rPr>
        <w:t>Only you can see y</w:t>
      </w:r>
      <w:r w:rsidRPr="114D3498" w:rsidR="00CB282E">
        <w:rPr>
          <w:rFonts w:ascii="Segoe UI" w:hAnsi="Segoe UI" w:cs="Segoe UI"/>
          <w:sz w:val="22"/>
          <w:szCs w:val="22"/>
        </w:rPr>
        <w:t>our</w:t>
      </w:r>
      <w:r w:rsidRPr="114D3498" w:rsidR="00D433C0">
        <w:rPr>
          <w:rFonts w:ascii="Segoe UI" w:hAnsi="Segoe UI" w:cs="Segoe UI"/>
          <w:sz w:val="22"/>
          <w:szCs w:val="22"/>
        </w:rPr>
        <w:t xml:space="preserve"> Briefing email</w:t>
      </w:r>
      <w:r w:rsidRPr="114D3498" w:rsidR="007B07E0">
        <w:rPr>
          <w:rFonts w:ascii="Segoe UI" w:hAnsi="Segoe UI" w:cs="Segoe UI"/>
          <w:sz w:val="22"/>
          <w:szCs w:val="22"/>
        </w:rPr>
        <w:t xml:space="preserve">, </w:t>
      </w:r>
      <w:commentRangeStart w:id="354939970"/>
      <w:r w:rsidRPr="114D3498" w:rsidR="007B07E0">
        <w:rPr>
          <w:rFonts w:ascii="Segoe UI" w:hAnsi="Segoe UI" w:cs="Segoe UI"/>
          <w:sz w:val="22"/>
          <w:szCs w:val="22"/>
        </w:rPr>
        <w:t xml:space="preserve">which </w:t>
      </w:r>
      <w:r w:rsidRPr="114D3498" w:rsidR="00D433C0">
        <w:rPr>
          <w:rFonts w:ascii="Segoe UI" w:hAnsi="Segoe UI" w:cs="Segoe UI"/>
          <w:sz w:val="22"/>
          <w:szCs w:val="22"/>
        </w:rPr>
        <w:t>summarize</w:t>
      </w:r>
      <w:r w:rsidRPr="114D3498" w:rsidR="007B07E0">
        <w:rPr>
          <w:rFonts w:ascii="Segoe UI" w:hAnsi="Segoe UI" w:cs="Segoe UI"/>
          <w:sz w:val="22"/>
          <w:szCs w:val="22"/>
        </w:rPr>
        <w:t>s</w:t>
      </w:r>
      <w:ins w:author="Michele Dehmer" w:date="2020-05-04T17:30:49.293Z" w:id="994254989">
        <w:r w:rsidRPr="114D3498" w:rsidR="21BC1CFF">
          <w:rPr>
            <w:rFonts w:ascii="Segoe UI" w:hAnsi="Segoe UI" w:cs="Segoe UI"/>
            <w:sz w:val="22"/>
            <w:szCs w:val="22"/>
          </w:rPr>
          <w:t xml:space="preserve"> existing</w:t>
        </w:r>
      </w:ins>
      <w:r w:rsidRPr="114D3498" w:rsidR="00D433C0">
        <w:rPr>
          <w:rFonts w:ascii="Segoe UI" w:hAnsi="Segoe UI" w:cs="Segoe UI"/>
          <w:sz w:val="22"/>
          <w:szCs w:val="22"/>
        </w:rPr>
        <w:t xml:space="preserve"> information</w:t>
      </w:r>
      <w:ins w:author="Michele Dehmer" w:date="2020-05-04T17:30:54.977Z" w:id="1041439649">
        <w:r w:rsidRPr="114D3498" w:rsidR="35C464B4">
          <w:rPr>
            <w:rFonts w:ascii="Segoe UI" w:hAnsi="Segoe UI" w:cs="Segoe UI"/>
            <w:sz w:val="22"/>
            <w:szCs w:val="22"/>
          </w:rPr>
          <w:t xml:space="preserve"> that’s already available</w:t>
        </w:r>
      </w:ins>
      <w:r w:rsidRPr="114D3498" w:rsidR="00D433C0">
        <w:rPr>
          <w:rFonts w:ascii="Segoe UI" w:hAnsi="Segoe UI" w:cs="Segoe UI"/>
          <w:sz w:val="22"/>
          <w:szCs w:val="22"/>
        </w:rPr>
        <w:t xml:space="preserve"> </w:t>
      </w:r>
      <w:r w:rsidRPr="114D3498" w:rsidR="007B07E0">
        <w:rPr>
          <w:rFonts w:ascii="Segoe UI" w:hAnsi="Segoe UI" w:cs="Segoe UI"/>
          <w:sz w:val="22"/>
          <w:szCs w:val="22"/>
        </w:rPr>
        <w:t>directly</w:t>
      </w:r>
      <w:r w:rsidRPr="114D3498" w:rsidR="00D433C0">
        <w:rPr>
          <w:rFonts w:ascii="Segoe UI" w:hAnsi="Segoe UI" w:cs="Segoe UI"/>
          <w:sz w:val="22"/>
          <w:szCs w:val="22"/>
        </w:rPr>
        <w:t xml:space="preserve"> </w:t>
      </w:r>
      <w:del w:author="Michele Dehmer" w:date="2020-05-04T17:30:59.579Z" w:id="1829776587">
        <w:r w:rsidRPr="114D3498" w:rsidDel="00D433C0">
          <w:rPr>
            <w:rFonts w:ascii="Segoe UI" w:hAnsi="Segoe UI" w:cs="Segoe UI"/>
            <w:sz w:val="22"/>
            <w:szCs w:val="22"/>
          </w:rPr>
          <w:delText>from</w:delText>
        </w:r>
      </w:del>
      <w:ins w:author="Michele Dehmer" w:date="2020-05-04T17:31:01.278Z" w:id="86949157">
        <w:r w:rsidRPr="114D3498" w:rsidR="59860E13">
          <w:rPr>
            <w:rFonts w:ascii="Segoe UI" w:hAnsi="Segoe UI" w:cs="Segoe UI"/>
            <w:sz w:val="22"/>
            <w:szCs w:val="22"/>
          </w:rPr>
          <w:t>in</w:t>
        </w:r>
      </w:ins>
      <w:r w:rsidRPr="114D3498" w:rsidR="00D433C0">
        <w:rPr>
          <w:rFonts w:ascii="Segoe UI" w:hAnsi="Segoe UI" w:cs="Segoe UI"/>
          <w:sz w:val="22"/>
          <w:szCs w:val="22"/>
        </w:rPr>
        <w:t xml:space="preserve"> </w:t>
      </w:r>
      <w:r w:rsidRPr="114D3498" w:rsidR="00CB282E">
        <w:rPr>
          <w:rFonts w:ascii="Segoe UI" w:hAnsi="Segoe UI" w:cs="Segoe UI"/>
          <w:sz w:val="22"/>
          <w:szCs w:val="22"/>
        </w:rPr>
        <w:t>your</w:t>
      </w:r>
      <w:r w:rsidRPr="114D3498" w:rsidR="00D433C0">
        <w:rPr>
          <w:rFonts w:ascii="Segoe UI" w:hAnsi="Segoe UI" w:cs="Segoe UI"/>
          <w:sz w:val="22"/>
          <w:szCs w:val="22"/>
        </w:rPr>
        <w:t xml:space="preserve"> O</w:t>
      </w:r>
      <w:r w:rsidRPr="114D3498" w:rsidR="007B07E0">
        <w:rPr>
          <w:rFonts w:ascii="Segoe UI" w:hAnsi="Segoe UI" w:cs="Segoe UI"/>
          <w:sz w:val="22"/>
          <w:szCs w:val="22"/>
        </w:rPr>
        <w:t xml:space="preserve">ffice </w:t>
      </w:r>
      <w:r w:rsidRPr="114D3498" w:rsidR="00D433C0">
        <w:rPr>
          <w:rFonts w:ascii="Segoe UI" w:hAnsi="Segoe UI" w:cs="Segoe UI"/>
          <w:sz w:val="22"/>
          <w:szCs w:val="22"/>
        </w:rPr>
        <w:t>365 mailbox</w:t>
      </w:r>
      <w:commentRangeEnd w:id="354939970"/>
      <w:r>
        <w:rPr>
          <w:rStyle w:val="CommentReference"/>
        </w:rPr>
        <w:commentReference w:id="354939970"/>
      </w:r>
      <w:r w:rsidRPr="114D3498" w:rsidR="00D433C0">
        <w:rPr>
          <w:rFonts w:ascii="Segoe UI" w:hAnsi="Segoe UI" w:cs="Segoe UI"/>
          <w:sz w:val="22"/>
          <w:szCs w:val="22"/>
        </w:rPr>
        <w:t xml:space="preserve">. It’s GDPR compliant, and </w:t>
      </w:r>
      <w:r w:rsidRPr="114D3498" w:rsidR="00CB282E">
        <w:rPr>
          <w:rFonts w:ascii="Segoe UI" w:hAnsi="Segoe UI" w:cs="Segoe UI"/>
          <w:sz w:val="22"/>
          <w:szCs w:val="22"/>
        </w:rPr>
        <w:t>you</w:t>
      </w:r>
      <w:r w:rsidRPr="114D3498" w:rsidR="00D433C0">
        <w:rPr>
          <w:rFonts w:ascii="Segoe UI" w:hAnsi="Segoe UI" w:cs="Segoe UI"/>
          <w:sz w:val="22"/>
          <w:szCs w:val="22"/>
        </w:rPr>
        <w:t xml:space="preserve"> can unsubscribe at any time </w:t>
      </w:r>
      <w:r w:rsidRPr="114D3498" w:rsidR="007B07E0">
        <w:rPr>
          <w:rFonts w:ascii="Segoe UI" w:hAnsi="Segoe UI" w:cs="Segoe UI"/>
          <w:sz w:val="22"/>
          <w:szCs w:val="22"/>
        </w:rPr>
        <w:t>with</w:t>
      </w:r>
      <w:r w:rsidRPr="114D3498" w:rsidR="00D433C0">
        <w:rPr>
          <w:rFonts w:ascii="Segoe UI" w:hAnsi="Segoe UI" w:cs="Segoe UI"/>
          <w:sz w:val="22"/>
          <w:szCs w:val="22"/>
        </w:rPr>
        <w:t xml:space="preserve"> the Unsubscribe link at the </w:t>
      </w:r>
      <w:r w:rsidRPr="114D3498" w:rsidR="00F45908">
        <w:rPr>
          <w:rFonts w:ascii="Segoe UI" w:hAnsi="Segoe UI" w:cs="Segoe UI"/>
          <w:sz w:val="22"/>
          <w:szCs w:val="22"/>
        </w:rPr>
        <w:t>end</w:t>
      </w:r>
      <w:r w:rsidRPr="114D3498" w:rsidR="00D433C0">
        <w:rPr>
          <w:rFonts w:ascii="Segoe UI" w:hAnsi="Segoe UI" w:cs="Segoe UI"/>
          <w:sz w:val="22"/>
          <w:szCs w:val="22"/>
        </w:rPr>
        <w:t xml:space="preserve"> of every email.</w:t>
      </w:r>
      <w:bookmarkStart w:name="_GoBack" w:id="23"/>
      <w:bookmarkEnd w:id="23"/>
    </w:p>
    <w:sectPr w:rsidRPr="00622C04" w:rsidR="001173E2" w:rsidSect="00D9197C">
      <w:pgSz w:w="12240" w:h="15840" w:orient="portrait"/>
      <w:pgMar w:top="1008" w:right="1008" w:bottom="1008" w:left="100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MD" w:author="Michele Dehmer" w:date="2020-05-01T11:15:00Z" w:id="22">
    <w:p w:rsidR="00DC7370" w:rsidRDefault="00DC7370" w14:paraId="4A9ED2E5" w14:textId="332BC398">
      <w:pPr>
        <w:pStyle w:val="CommentText"/>
      </w:pPr>
      <w:r>
        <w:rPr>
          <w:rStyle w:val="CommentReference"/>
        </w:rPr>
        <w:annotationRef/>
      </w:r>
      <w:r>
        <w:t xml:space="preserve">Oops. Forgot to turn track changes back on here. </w:t>
      </w:r>
    </w:p>
  </w:comment>
  <w:comment w:initials="LR" w:author="Leanna Robb" w:date="2020-05-01T14:21:25" w:id="416905270">
    <w:p w:rsidR="7C9D19EA" w:rsidRDefault="7C9D19EA" w14:paraId="721F2000" w14:textId="424587B5">
      <w:pPr>
        <w:pStyle w:val="CommentText"/>
      </w:pPr>
      <w:r w:rsidR="7C9D19EA">
        <w:rPr/>
        <w:t>"Briefing email overview" should link here: https://docs.microsoft.com/en-us/briefing/be-overview</w:t>
      </w:r>
      <w:r>
        <w:rPr>
          <w:rStyle w:val="CommentReference"/>
        </w:rPr>
        <w:annotationRef/>
      </w:r>
    </w:p>
  </w:comment>
  <w:comment w:initials="LR" w:author="Leanna Robb" w:date="2020-05-01T14:22:35" w:id="354939970">
    <w:p w:rsidR="7C9D19EA" w:rsidRDefault="7C9D19EA" w14:paraId="1B1981BD" w14:textId="14DDF7C0">
      <w:pPr>
        <w:pStyle w:val="CommentText"/>
      </w:pPr>
      <w:r w:rsidR="7C9D19EA">
        <w:rPr/>
        <w:t>Same comment here as in the other doc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A9ED2E5"/>
  <w15:commentEx w15:done="0" w15:paraId="721F2000" w15:paraIdParent="4A9ED2E5"/>
  <w15:commentEx w15:done="0" w15:paraId="1B1981B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AFF321E" w16cex:dateUtc="2020-05-01T21:21:25.945Z"/>
  <w16cex:commentExtensible w16cex:durableId="507506EF" w16cex:dateUtc="2020-05-01T21:22:35.28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A9ED2E5" w16cid:durableId="22568361"/>
  <w16cid:commentId w16cid:paraId="721F2000" w16cid:durableId="6AFF321E"/>
  <w16cid:commentId w16cid:paraId="1B1981BD" w16cid:durableId="507506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05CA3"/>
    <w:multiLevelType w:val="hybridMultilevel"/>
    <w:tmpl w:val="400EEC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40870"/>
    <w:multiLevelType w:val="hybridMultilevel"/>
    <w:tmpl w:val="C3AC1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ichele Dehmer">
    <w15:presenceInfo w15:providerId="AD" w15:userId="S::mdehmer@steyer.net::0351bc65-7acb-4886-a5b0-490c010b986a"/>
  </w15:person>
  <w15:person w15:author="Leanna Robb">
    <w15:presenceInfo w15:providerId="AD" w15:userId="S::lerobb@microsoft.com::0c99ca74-501d-4c4f-98e9-8c0c07cdd8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tru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04"/>
    <w:rsid w:val="00065186"/>
    <w:rsid w:val="001173E2"/>
    <w:rsid w:val="00173C9D"/>
    <w:rsid w:val="001F5444"/>
    <w:rsid w:val="003A1704"/>
    <w:rsid w:val="00420FC2"/>
    <w:rsid w:val="005D0246"/>
    <w:rsid w:val="00622C04"/>
    <w:rsid w:val="00684935"/>
    <w:rsid w:val="006C4A24"/>
    <w:rsid w:val="007337C1"/>
    <w:rsid w:val="007B07E0"/>
    <w:rsid w:val="008006F1"/>
    <w:rsid w:val="00843DCE"/>
    <w:rsid w:val="008B2A80"/>
    <w:rsid w:val="00A506AB"/>
    <w:rsid w:val="00A515FA"/>
    <w:rsid w:val="00AD79F9"/>
    <w:rsid w:val="00CB282E"/>
    <w:rsid w:val="00D1477A"/>
    <w:rsid w:val="00D433C0"/>
    <w:rsid w:val="00D87FD9"/>
    <w:rsid w:val="00D9197C"/>
    <w:rsid w:val="00DC7370"/>
    <w:rsid w:val="00DE5BFB"/>
    <w:rsid w:val="00DE68CA"/>
    <w:rsid w:val="00ED6047"/>
    <w:rsid w:val="00EF5C0B"/>
    <w:rsid w:val="00F45908"/>
    <w:rsid w:val="00F47244"/>
    <w:rsid w:val="00F5673E"/>
    <w:rsid w:val="114D3498"/>
    <w:rsid w:val="1AA11148"/>
    <w:rsid w:val="1E8EF022"/>
    <w:rsid w:val="21BC1CFF"/>
    <w:rsid w:val="33AFF3F5"/>
    <w:rsid w:val="34DEC624"/>
    <w:rsid w:val="35C464B4"/>
    <w:rsid w:val="463433C9"/>
    <w:rsid w:val="48BC01B7"/>
    <w:rsid w:val="54450B20"/>
    <w:rsid w:val="59860E13"/>
    <w:rsid w:val="5C905DD7"/>
    <w:rsid w:val="5ECD17C4"/>
    <w:rsid w:val="69241B4A"/>
    <w:rsid w:val="6CD460F5"/>
    <w:rsid w:val="7142D53A"/>
    <w:rsid w:val="7C9D19EA"/>
    <w:rsid w:val="7F44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9D58"/>
  <w15:chartTrackingRefBased/>
  <w15:docId w15:val="{E9202DD3-E86C-0B43-9F11-3DEDCFDF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C04"/>
    <w:pPr>
      <w:keepNext/>
      <w:keepLines/>
      <w:spacing w:before="240" w:after="240"/>
      <w:outlineLvl w:val="0"/>
    </w:pPr>
    <w:rPr>
      <w:rFonts w:ascii="Segoe UI" w:hAnsi="Segoe UI" w:cs="Segoe UI" w:eastAsiaTheme="majorEastAsia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C04"/>
    <w:pPr>
      <w:spacing w:before="240" w:after="120"/>
      <w:outlineLvl w:val="1"/>
    </w:pPr>
    <w:rPr>
      <w:rFonts w:ascii="Segoe UI" w:hAnsi="Segoe UI" w:cs="Segoe U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77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B282E"/>
    <w:pPr>
      <w:ind w:left="720"/>
      <w:contextualSpacing/>
    </w:pPr>
  </w:style>
  <w:style w:type="table" w:styleId="PlainTable4">
    <w:name w:val="Plain Table 4"/>
    <w:basedOn w:val="TableNormal"/>
    <w:uiPriority w:val="44"/>
    <w:rsid w:val="00ED604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8B2A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A80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622C04"/>
    <w:rPr>
      <w:rFonts w:ascii="Segoe UI" w:hAnsi="Segoe UI" w:cs="Segoe UI" w:eastAsiaTheme="majorEastAsia"/>
      <w:b/>
      <w:bCs/>
      <w:color w:val="000000" w:themeColor="text1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C04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22C04"/>
    <w:rPr>
      <w:rFonts w:ascii="Segoe UI" w:hAnsi="Segoe UI" w:cs="Segoe UI"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"/>
    <w:rsid w:val="00622C04"/>
    <w:rPr>
      <w:rFonts w:ascii="Segoe UI" w:hAnsi="Segoe UI" w:cs="Segoe UI"/>
      <w:b/>
      <w:bCs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DC73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370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73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37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73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microsoft.com/office/2011/relationships/people" Target="peop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6/09/relationships/commentsIds" Target="commentsIds.xm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microsoft.com/office/2011/relationships/commentsExtended" Target="commentsExtended.xml" Id="rId10" /><Relationship Type="http://schemas.openxmlformats.org/officeDocument/2006/relationships/numbering" Target="numbering.xml" Id="rId4" /><Relationship Type="http://schemas.openxmlformats.org/officeDocument/2006/relationships/comments" Target="comments.xml" Id="rId9" /><Relationship Type="http://schemas.microsoft.com/office/2018/08/relationships/commentsExtensible" Target="/word/commentsExtensible.xml" Id="R9aebd6bd971b4f20" /><Relationship Type="http://schemas.openxmlformats.org/officeDocument/2006/relationships/image" Target="/media/image5.png" Id="R887599e97ed24534" /><Relationship Type="http://schemas.openxmlformats.org/officeDocument/2006/relationships/image" Target="/media/image6.png" Id="R188531bd66d24db0" /><Relationship Type="http://schemas.openxmlformats.org/officeDocument/2006/relationships/image" Target="/media/image7.png" Id="R20b333f7ad3a4a09" /><Relationship Type="http://schemas.openxmlformats.org/officeDocument/2006/relationships/image" Target="/media/image8.png" Id="Rbf85806a894e4a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AE11B11710B4C93585091258EFE17" ma:contentTypeVersion="17" ma:contentTypeDescription="Create a new document." ma:contentTypeScope="" ma:versionID="d3c49ce951d973232a0782bfe48bd1f1">
  <xsd:schema xmlns:xsd="http://www.w3.org/2001/XMLSchema" xmlns:xs="http://www.w3.org/2001/XMLSchema" xmlns:p="http://schemas.microsoft.com/office/2006/metadata/properties" xmlns:ns2="f7071f35-5c89-41b3-924a-c2ad6ce205e1" xmlns:ns3="a3244b0c-843b-4237-abd6-d822de19512e" targetNamespace="http://schemas.microsoft.com/office/2006/metadata/properties" ma:root="true" ma:fieldsID="e11b45c6a37239a192ae913a656907b7" ns2:_="" ns3:_="">
    <xsd:import namespace="f7071f35-5c89-41b3-924a-c2ad6ce205e1"/>
    <xsd:import namespace="a3244b0c-843b-4237-abd6-d822de1951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ags" minOccurs="0"/>
                <xsd:element ref="ns2:Date" minOccurs="0"/>
                <xsd:element ref="ns2:jt8m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Transcri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71f35-5c89-41b3-924a-c2ad6ce205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Tags" ma:index="10" nillable="true" ma:displayName="Tags" ma:internalName="Tag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MyA"/>
                    <xsd:enumeration value="WpA"/>
                    <xsd:enumeration value="Solutions"/>
                    <xsd:enumeration value="All"/>
                    <xsd:enumeration value="Addin"/>
                    <xsd:enumeration value="Dashboard"/>
                    <xsd:enumeration value="Weekly Digest"/>
                    <xsd:enumeration value="Admin"/>
                    <xsd:enumeration value="Welcome Email"/>
                    <xsd:enumeration value="Metrics"/>
                    <xsd:enumeration value="Data Loading"/>
                    <xsd:enumeration value="Guided Exploration"/>
                    <xsd:enumeration value="Filtering"/>
                    <xsd:enumeration value="Flexible Queries"/>
                    <xsd:enumeration value="Collaboration Overload"/>
                    <xsd:enumeration value="Usability problem"/>
                    <xsd:enumeration value="Unmet needs"/>
                    <xsd:enumeration value="Concept validation"/>
                    <xsd:enumeration value="Feature validation"/>
                  </xsd:restriction>
                </xsd:simpleType>
              </xsd:element>
            </xsd:sequence>
          </xsd:extension>
        </xsd:complexContent>
      </xsd:complexType>
    </xsd:element>
    <xsd:element name="Date" ma:index="11" nillable="true" ma:displayName="Date" ma:internalName="Date">
      <xsd:simpleType>
        <xsd:restriction base="dms:Text">
          <xsd:maxLength value="255"/>
        </xsd:restriction>
      </xsd:simpleType>
    </xsd:element>
    <xsd:element name="jt8m" ma:index="12" nillable="true" ma:displayName="Text" ma:internalName="jt8m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Transcript" ma:index="24" nillable="true" ma:displayName="MediaServiceTranscript" ma:hidden="true" ma:internalName="MediaServiceTranscrip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244b0c-843b-4237-abd6-d822de19512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5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6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gs xmlns="f7071f35-5c89-41b3-924a-c2ad6ce205e1"/>
    <Date xmlns="f7071f35-5c89-41b3-924a-c2ad6ce205e1" xsi:nil="true"/>
    <MediaServiceKeyPoints xmlns="f7071f35-5c89-41b3-924a-c2ad6ce205e1" xsi:nil="true"/>
    <jt8m xmlns="f7071f35-5c89-41b3-924a-c2ad6ce205e1" xsi:nil="true"/>
    <MediaServiceTranscript xmlns="f7071f35-5c89-41b3-924a-c2ad6ce205e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75E6AB-4EAB-4795-A3FF-7A0B28164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071f35-5c89-41b3-924a-c2ad6ce205e1"/>
    <ds:schemaRef ds:uri="a3244b0c-843b-4237-abd6-d822de1951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D0563C-F016-415A-B6E2-E2247F615F6C}">
  <ds:schemaRefs>
    <ds:schemaRef ds:uri="http://schemas.microsoft.com/office/2006/metadata/properties"/>
    <ds:schemaRef ds:uri="http://schemas.microsoft.com/office/infopath/2007/PartnerControls"/>
    <ds:schemaRef ds:uri="f7071f35-5c89-41b3-924a-c2ad6ce205e1"/>
  </ds:schemaRefs>
</ds:datastoreItem>
</file>

<file path=customXml/itemProps3.xml><?xml version="1.0" encoding="utf-8"?>
<ds:datastoreItem xmlns:ds="http://schemas.openxmlformats.org/officeDocument/2006/customXml" ds:itemID="{146E8D7A-5BEA-47C9-80FD-D536AACC64F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Leanna Robb</dc:creator>
  <keywords/>
  <dc:description/>
  <lastModifiedBy>Michele Dehmer</lastModifiedBy>
  <revision>33</revision>
  <dcterms:created xsi:type="dcterms:W3CDTF">2020-04-18T00:06:00.0000000Z</dcterms:created>
  <dcterms:modified xsi:type="dcterms:W3CDTF">2020-05-04T17:31:02.8698982Z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2020-04-18T00:06:40Z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974fc4df-9a48-4700-b4a6-00009986fd8f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0x010100FA1AE11B11710B4C93585091258EFE17</vt:lpwstr>
  </property>
</Properties>
</file>